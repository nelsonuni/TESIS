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DE3" w:rsidRDefault="001D2DE3" w:rsidP="001D2DE3">
      <w:pPr>
        <w:pStyle w:val="Ttulo1"/>
        <w:numPr>
          <w:ilvl w:val="0"/>
          <w:numId w:val="2"/>
        </w:numPr>
        <w:spacing w:after="240"/>
        <w:rPr>
          <w:rFonts w:ascii="Arial" w:hAnsi="Arial" w:cs="Arial"/>
        </w:rPr>
      </w:pPr>
      <w:bookmarkStart w:id="0" w:name="_Toc403655892"/>
      <w:r w:rsidRPr="00175916">
        <w:rPr>
          <w:rFonts w:ascii="Arial" w:hAnsi="Arial" w:cs="Arial"/>
        </w:rPr>
        <w:t>Introducción</w:t>
      </w:r>
      <w:bookmarkEnd w:id="0"/>
    </w:p>
    <w:p w:rsidR="005F1F49" w:rsidRPr="005F1F49" w:rsidRDefault="005F1F49" w:rsidP="005F1F49">
      <w:pPr>
        <w:rPr>
          <w:lang w:eastAsia="es-NI"/>
        </w:rPr>
      </w:pPr>
    </w:p>
    <w:p w:rsidR="006B7EEC" w:rsidRPr="00751102" w:rsidRDefault="006025A2" w:rsidP="00576A69">
      <w:pPr>
        <w:spacing w:after="200" w:line="360" w:lineRule="auto"/>
        <w:jc w:val="both"/>
        <w:rPr>
          <w:rFonts w:ascii="Arial" w:hAnsi="Arial" w:cs="Arial"/>
          <w:sz w:val="24"/>
          <w:szCs w:val="28"/>
        </w:rPr>
      </w:pPr>
      <w:r w:rsidRPr="00751102">
        <w:rPr>
          <w:rFonts w:ascii="Arial" w:hAnsi="Arial" w:cs="Arial"/>
          <w:sz w:val="24"/>
          <w:szCs w:val="28"/>
        </w:rPr>
        <w:t>La Universidad Nacional de I</w:t>
      </w:r>
      <w:r w:rsidR="001D2DE3" w:rsidRPr="00751102">
        <w:rPr>
          <w:rFonts w:ascii="Arial" w:hAnsi="Arial" w:cs="Arial"/>
          <w:sz w:val="24"/>
          <w:szCs w:val="28"/>
        </w:rPr>
        <w:t>ngeniería (UNI), con 33 años de existencia en nuestro país</w:t>
      </w:r>
      <w:r w:rsidR="006C79A4" w:rsidRPr="00751102">
        <w:rPr>
          <w:rFonts w:ascii="Arial" w:hAnsi="Arial" w:cs="Arial"/>
          <w:sz w:val="24"/>
          <w:szCs w:val="28"/>
        </w:rPr>
        <w:t>, es una institución de enseñanza superior cuyo lema es “Lideres en ciencias y tecnología</w:t>
      </w:r>
      <w:r w:rsidR="00576A69" w:rsidRPr="00751102">
        <w:rPr>
          <w:rFonts w:ascii="Arial" w:hAnsi="Arial" w:cs="Arial"/>
          <w:sz w:val="24"/>
          <w:szCs w:val="28"/>
        </w:rPr>
        <w:t>”</w:t>
      </w:r>
      <w:r w:rsidR="007F7AE8" w:rsidRPr="00751102">
        <w:rPr>
          <w:rFonts w:ascii="Arial" w:hAnsi="Arial" w:cs="Arial"/>
          <w:sz w:val="24"/>
          <w:szCs w:val="28"/>
        </w:rPr>
        <w:t>,</w:t>
      </w:r>
      <w:r w:rsidR="00F511A6" w:rsidRPr="00751102">
        <w:rPr>
          <w:rFonts w:ascii="Arial" w:hAnsi="Arial" w:cs="Arial"/>
          <w:sz w:val="24"/>
          <w:szCs w:val="28"/>
        </w:rPr>
        <w:t xml:space="preserve"> una de las razones por la cual es considerada una de las mejores universidades a nivel nacional es porque</w:t>
      </w:r>
      <w:r w:rsidR="007F7AE8" w:rsidRPr="00751102">
        <w:rPr>
          <w:rFonts w:ascii="Arial" w:hAnsi="Arial" w:cs="Arial"/>
          <w:sz w:val="24"/>
          <w:szCs w:val="28"/>
        </w:rPr>
        <w:t xml:space="preserve"> posee una gama de los mejores docentes en el área de las ingenierías y la arquitectura del país. </w:t>
      </w:r>
    </w:p>
    <w:p w:rsidR="00903345" w:rsidRDefault="004D06E9" w:rsidP="00783C73">
      <w:pPr>
        <w:spacing w:after="200" w:line="360" w:lineRule="auto"/>
        <w:jc w:val="both"/>
        <w:rPr>
          <w:rFonts w:ascii="Arial" w:hAnsi="Arial" w:cs="Arial"/>
          <w:sz w:val="24"/>
          <w:szCs w:val="28"/>
        </w:rPr>
      </w:pPr>
      <w:r>
        <w:rPr>
          <w:rFonts w:ascii="Arial" w:hAnsi="Arial" w:cs="Arial"/>
          <w:sz w:val="24"/>
          <w:szCs w:val="28"/>
        </w:rPr>
        <w:t>Una gran parte de estos</w:t>
      </w:r>
      <w:r w:rsidR="007F7AE8" w:rsidRPr="00751102">
        <w:rPr>
          <w:rFonts w:ascii="Arial" w:hAnsi="Arial" w:cs="Arial"/>
          <w:sz w:val="24"/>
          <w:szCs w:val="28"/>
        </w:rPr>
        <w:t xml:space="preserve"> docentes </w:t>
      </w:r>
      <w:r w:rsidR="00F511A6" w:rsidRPr="00751102">
        <w:rPr>
          <w:rFonts w:ascii="Arial" w:hAnsi="Arial" w:cs="Arial"/>
          <w:sz w:val="24"/>
          <w:szCs w:val="28"/>
        </w:rPr>
        <w:t xml:space="preserve">están afiliados al sindicato </w:t>
      </w:r>
      <w:r w:rsidR="00F511A6" w:rsidRPr="00751102">
        <w:rPr>
          <w:rFonts w:ascii="Arial" w:hAnsi="Arial" w:cs="Arial"/>
          <w:b/>
          <w:sz w:val="24"/>
          <w:szCs w:val="28"/>
        </w:rPr>
        <w:t>Bayardo Larios Palacios</w:t>
      </w:r>
      <w:r w:rsidR="00F511A6" w:rsidRPr="00751102">
        <w:rPr>
          <w:rFonts w:ascii="Arial" w:hAnsi="Arial" w:cs="Arial"/>
          <w:sz w:val="24"/>
          <w:szCs w:val="28"/>
        </w:rPr>
        <w:t xml:space="preserve"> </w:t>
      </w:r>
      <w:r w:rsidR="00903345">
        <w:rPr>
          <w:rFonts w:ascii="Arial" w:hAnsi="Arial" w:cs="Arial"/>
          <w:sz w:val="24"/>
          <w:szCs w:val="28"/>
        </w:rPr>
        <w:t xml:space="preserve">el cual es </w:t>
      </w:r>
      <w:r w:rsidR="00903345" w:rsidRPr="00903345">
        <w:rPr>
          <w:rFonts w:ascii="Arial" w:hAnsi="Arial" w:cs="Arial"/>
          <w:sz w:val="24"/>
          <w:szCs w:val="28"/>
        </w:rPr>
        <w:t xml:space="preserve">un ente con personalidad jurídica propia distinta de los asociados; carece de ánimo de lucro, no está creada para aumentar los beneficios de quien la crea; es una asociación autónoma, con autonomía jurídica y normas sindicales que evitan que se encuentre subordinado o influido por el Estado, empresario u otros entes. </w:t>
      </w:r>
    </w:p>
    <w:p w:rsidR="00894A17" w:rsidRPr="00751102" w:rsidRDefault="00903345" w:rsidP="00783C73">
      <w:pPr>
        <w:spacing w:after="200" w:line="360" w:lineRule="auto"/>
        <w:jc w:val="both"/>
        <w:rPr>
          <w:rFonts w:ascii="Arial" w:hAnsi="Arial" w:cs="Arial"/>
          <w:sz w:val="24"/>
          <w:szCs w:val="28"/>
        </w:rPr>
      </w:pPr>
      <w:r>
        <w:rPr>
          <w:rFonts w:ascii="Arial" w:hAnsi="Arial" w:cs="Arial"/>
          <w:sz w:val="24"/>
          <w:szCs w:val="28"/>
        </w:rPr>
        <w:t>D</w:t>
      </w:r>
      <w:r w:rsidR="00783C73" w:rsidRPr="00751102">
        <w:rPr>
          <w:rFonts w:ascii="Arial" w:hAnsi="Arial" w:cs="Arial"/>
          <w:sz w:val="24"/>
          <w:szCs w:val="28"/>
        </w:rPr>
        <w:t>icho sindicato está confo</w:t>
      </w:r>
      <w:r w:rsidR="00BA1F66" w:rsidRPr="00751102">
        <w:rPr>
          <w:rFonts w:ascii="Arial" w:hAnsi="Arial" w:cs="Arial"/>
          <w:sz w:val="24"/>
          <w:szCs w:val="28"/>
        </w:rPr>
        <w:t>rmado por un</w:t>
      </w:r>
      <w:r w:rsidR="00783C73" w:rsidRPr="00751102">
        <w:rPr>
          <w:rFonts w:ascii="Arial" w:hAnsi="Arial" w:cs="Arial"/>
          <w:sz w:val="24"/>
          <w:szCs w:val="28"/>
        </w:rPr>
        <w:t>a junta directiva</w:t>
      </w:r>
      <w:r w:rsidR="00535F7B">
        <w:rPr>
          <w:rFonts w:ascii="Arial" w:hAnsi="Arial" w:cs="Arial"/>
          <w:sz w:val="24"/>
          <w:szCs w:val="28"/>
        </w:rPr>
        <w:t xml:space="preserve"> </w:t>
      </w:r>
      <w:r w:rsidR="004D06E9">
        <w:rPr>
          <w:rFonts w:ascii="Arial" w:hAnsi="Arial" w:cs="Arial"/>
          <w:sz w:val="24"/>
          <w:szCs w:val="28"/>
        </w:rPr>
        <w:t xml:space="preserve">y </w:t>
      </w:r>
      <w:r>
        <w:rPr>
          <w:rFonts w:ascii="Arial" w:hAnsi="Arial" w:cs="Arial"/>
          <w:sz w:val="24"/>
          <w:szCs w:val="28"/>
        </w:rPr>
        <w:t>aproximadamente e</w:t>
      </w:r>
      <w:r w:rsidR="00783C73" w:rsidRPr="00751102">
        <w:rPr>
          <w:rFonts w:ascii="Arial" w:hAnsi="Arial" w:cs="Arial"/>
          <w:sz w:val="24"/>
          <w:szCs w:val="28"/>
        </w:rPr>
        <w:t xml:space="preserve">xisten unos </w:t>
      </w:r>
      <w:r w:rsidR="004D06E9">
        <w:rPr>
          <w:rFonts w:ascii="Arial" w:hAnsi="Arial" w:cs="Arial"/>
          <w:sz w:val="24"/>
          <w:szCs w:val="28"/>
        </w:rPr>
        <w:t>334</w:t>
      </w:r>
      <w:r w:rsidR="00783C73" w:rsidRPr="00751102">
        <w:rPr>
          <w:rFonts w:ascii="Arial" w:hAnsi="Arial" w:cs="Arial"/>
          <w:sz w:val="24"/>
          <w:szCs w:val="28"/>
        </w:rPr>
        <w:t xml:space="preserve"> docentes a</w:t>
      </w:r>
      <w:r w:rsidR="00897F8C">
        <w:rPr>
          <w:rFonts w:ascii="Arial" w:hAnsi="Arial" w:cs="Arial"/>
          <w:sz w:val="24"/>
          <w:szCs w:val="28"/>
        </w:rPr>
        <w:t>ctualmente afiliados al gremio.</w:t>
      </w:r>
    </w:p>
    <w:p w:rsidR="00BA1F66" w:rsidRPr="00751102" w:rsidRDefault="00BA1F66" w:rsidP="00783C73">
      <w:pPr>
        <w:spacing w:after="200" w:line="360" w:lineRule="auto"/>
        <w:jc w:val="both"/>
        <w:rPr>
          <w:rFonts w:ascii="Arial" w:hAnsi="Arial" w:cs="Arial"/>
          <w:sz w:val="24"/>
          <w:szCs w:val="28"/>
        </w:rPr>
      </w:pPr>
      <w:r w:rsidRPr="00751102">
        <w:rPr>
          <w:rFonts w:ascii="Arial" w:hAnsi="Arial" w:cs="Arial"/>
          <w:sz w:val="24"/>
          <w:szCs w:val="28"/>
        </w:rPr>
        <w:t>En la actualidad no poseen una aplicación o</w:t>
      </w:r>
      <w:r w:rsidR="005F1F49" w:rsidRPr="00751102">
        <w:rPr>
          <w:rFonts w:ascii="Arial" w:hAnsi="Arial" w:cs="Arial"/>
          <w:sz w:val="24"/>
          <w:szCs w:val="28"/>
        </w:rPr>
        <w:t xml:space="preserve"> sistema que </w:t>
      </w:r>
      <w:r w:rsidR="00C77445" w:rsidRPr="00751102">
        <w:rPr>
          <w:rFonts w:ascii="Arial" w:hAnsi="Arial" w:cs="Arial"/>
          <w:sz w:val="24"/>
          <w:szCs w:val="28"/>
        </w:rPr>
        <w:t xml:space="preserve">permita llevar el control de </w:t>
      </w:r>
      <w:r w:rsidR="005F1F49" w:rsidRPr="00751102">
        <w:rPr>
          <w:rFonts w:ascii="Arial" w:hAnsi="Arial" w:cs="Arial"/>
          <w:sz w:val="24"/>
          <w:szCs w:val="28"/>
        </w:rPr>
        <w:t xml:space="preserve"> la organización y manipulación de la información de los docentes afiliados al sindicato, tampoco que lleve </w:t>
      </w:r>
      <w:r w:rsidR="00A05198" w:rsidRPr="00751102">
        <w:rPr>
          <w:rFonts w:ascii="Arial" w:hAnsi="Arial" w:cs="Arial"/>
          <w:sz w:val="24"/>
          <w:szCs w:val="28"/>
        </w:rPr>
        <w:t xml:space="preserve">el </w:t>
      </w:r>
      <w:r w:rsidR="005F1F49" w:rsidRPr="00751102">
        <w:rPr>
          <w:rFonts w:ascii="Arial" w:hAnsi="Arial" w:cs="Arial"/>
          <w:sz w:val="24"/>
          <w:szCs w:val="28"/>
        </w:rPr>
        <w:t xml:space="preserve">control de las actividades que se han realizado y </w:t>
      </w:r>
      <w:r w:rsidR="00A05198" w:rsidRPr="00751102">
        <w:rPr>
          <w:rFonts w:ascii="Arial" w:hAnsi="Arial" w:cs="Arial"/>
          <w:sz w:val="24"/>
          <w:szCs w:val="28"/>
        </w:rPr>
        <w:t>de las próximas</w:t>
      </w:r>
      <w:r w:rsidR="00693793">
        <w:rPr>
          <w:rFonts w:ascii="Arial" w:hAnsi="Arial" w:cs="Arial"/>
          <w:sz w:val="24"/>
          <w:szCs w:val="28"/>
        </w:rPr>
        <w:t xml:space="preserve"> a llevarse a cabo</w:t>
      </w:r>
      <w:r w:rsidR="00A05198" w:rsidRPr="00751102">
        <w:rPr>
          <w:rFonts w:ascii="Arial" w:hAnsi="Arial" w:cs="Arial"/>
          <w:sz w:val="24"/>
          <w:szCs w:val="28"/>
        </w:rPr>
        <w:t>, ni</w:t>
      </w:r>
      <w:r w:rsidR="00091C89" w:rsidRPr="00751102">
        <w:rPr>
          <w:rFonts w:ascii="Arial" w:hAnsi="Arial" w:cs="Arial"/>
          <w:sz w:val="24"/>
          <w:szCs w:val="28"/>
        </w:rPr>
        <w:t xml:space="preserve"> hay una manera de generar reportes de forma eficiente e inmediata.</w:t>
      </w:r>
    </w:p>
    <w:p w:rsidR="00026E70" w:rsidRPr="00026E70" w:rsidRDefault="005A0C90" w:rsidP="00026E70">
      <w:pPr>
        <w:spacing w:after="200" w:line="360" w:lineRule="auto"/>
        <w:jc w:val="both"/>
        <w:rPr>
          <w:rFonts w:ascii="Arial" w:hAnsi="Arial" w:cs="Arial"/>
          <w:sz w:val="24"/>
          <w:szCs w:val="28"/>
        </w:rPr>
      </w:pPr>
      <w:r w:rsidRPr="00751102">
        <w:rPr>
          <w:rFonts w:ascii="Arial" w:hAnsi="Arial" w:cs="Arial"/>
          <w:sz w:val="24"/>
          <w:szCs w:val="28"/>
        </w:rPr>
        <w:t>Por lo antes planteado, el presente trabajo monográfico tiene como finalidad realizar una propuesta d</w:t>
      </w:r>
      <w:r w:rsidR="00576A69" w:rsidRPr="00751102">
        <w:rPr>
          <w:rFonts w:ascii="Arial" w:hAnsi="Arial" w:cs="Arial"/>
          <w:sz w:val="24"/>
          <w:szCs w:val="28"/>
        </w:rPr>
        <w:t>e un software WEB que permita llevar el control de las afiliaciones, planificación, comunicación y finanzas del sindicato docente Bayardo Larios Palacios de la Universidad Nacional de Ingeniería (UNI).</w:t>
      </w:r>
    </w:p>
    <w:p w:rsidR="00144577" w:rsidRPr="0043790A" w:rsidRDefault="00395C20" w:rsidP="0043790A">
      <w:pPr>
        <w:pStyle w:val="Ttulo1"/>
        <w:numPr>
          <w:ilvl w:val="0"/>
          <w:numId w:val="2"/>
        </w:numPr>
        <w:spacing w:after="200" w:line="360" w:lineRule="auto"/>
        <w:jc w:val="both"/>
        <w:rPr>
          <w:rFonts w:ascii="Arial" w:hAnsi="Arial" w:cs="Arial"/>
        </w:rPr>
      </w:pPr>
      <w:r w:rsidRPr="0043790A">
        <w:rPr>
          <w:rFonts w:ascii="Arial" w:hAnsi="Arial" w:cs="Arial"/>
        </w:rPr>
        <w:lastRenderedPageBreak/>
        <w:t>Antecedentes</w:t>
      </w:r>
    </w:p>
    <w:p w:rsidR="005F1F49" w:rsidRPr="005F1F49" w:rsidRDefault="005F1F49" w:rsidP="005F1F49">
      <w:pPr>
        <w:rPr>
          <w:lang w:eastAsia="es-NI"/>
        </w:rPr>
      </w:pPr>
    </w:p>
    <w:p w:rsidR="008B2E0A" w:rsidRDefault="00990CED" w:rsidP="00D0117A">
      <w:pPr>
        <w:spacing w:after="200" w:line="360" w:lineRule="auto"/>
        <w:jc w:val="both"/>
        <w:rPr>
          <w:rFonts w:ascii="Arial" w:hAnsi="Arial" w:cs="Arial"/>
          <w:sz w:val="24"/>
          <w:szCs w:val="24"/>
        </w:rPr>
      </w:pPr>
      <w:r w:rsidRPr="005E38F4">
        <w:rPr>
          <w:rFonts w:ascii="Arial" w:hAnsi="Arial" w:cs="Arial"/>
          <w:sz w:val="24"/>
          <w:szCs w:val="24"/>
        </w:rPr>
        <w:t>E</w:t>
      </w:r>
      <w:r w:rsidR="00D0117A">
        <w:rPr>
          <w:rFonts w:ascii="Arial" w:hAnsi="Arial" w:cs="Arial"/>
          <w:sz w:val="24"/>
          <w:szCs w:val="24"/>
        </w:rPr>
        <w:t xml:space="preserve">l sindicato </w:t>
      </w:r>
      <w:r w:rsidR="00D0117A" w:rsidRPr="00D1735E">
        <w:rPr>
          <w:rFonts w:ascii="Arial" w:hAnsi="Arial" w:cs="Arial"/>
          <w:b/>
          <w:sz w:val="24"/>
          <w:szCs w:val="24"/>
        </w:rPr>
        <w:t xml:space="preserve">“Bayardo Larios Palacios” </w:t>
      </w:r>
      <w:r w:rsidR="00312121">
        <w:rPr>
          <w:rFonts w:ascii="Arial" w:hAnsi="Arial" w:cs="Arial"/>
          <w:sz w:val="24"/>
          <w:szCs w:val="24"/>
        </w:rPr>
        <w:t>fue fundado el 20 de junio de</w:t>
      </w:r>
      <w:r w:rsidR="00D0117A">
        <w:rPr>
          <w:rFonts w:ascii="Arial" w:hAnsi="Arial" w:cs="Arial"/>
          <w:sz w:val="24"/>
          <w:szCs w:val="24"/>
        </w:rPr>
        <w:t>l año</w:t>
      </w:r>
      <w:r w:rsidR="00312121">
        <w:rPr>
          <w:rFonts w:ascii="Arial" w:hAnsi="Arial" w:cs="Arial"/>
          <w:sz w:val="24"/>
          <w:szCs w:val="24"/>
        </w:rPr>
        <w:t xml:space="preserve"> 2007 e inscrito ante el Ministerio del Trabajo (MITRAB) el 12 de julio de ese mismo año </w:t>
      </w:r>
      <w:r w:rsidR="00D0117A">
        <w:rPr>
          <w:rFonts w:ascii="Arial" w:hAnsi="Arial" w:cs="Arial"/>
          <w:sz w:val="24"/>
          <w:szCs w:val="24"/>
        </w:rPr>
        <w:t xml:space="preserve"> </w:t>
      </w:r>
      <w:r w:rsidR="00D1735E">
        <w:rPr>
          <w:rFonts w:ascii="Arial" w:hAnsi="Arial" w:cs="Arial"/>
          <w:sz w:val="24"/>
          <w:szCs w:val="24"/>
        </w:rPr>
        <w:t xml:space="preserve">y lleva el nombre en honor al docente Bayardo Larios </w:t>
      </w:r>
      <w:ins w:id="1" w:author="Anayanci López" w:date="2017-02-07T14:10:00Z">
        <w:r w:rsidR="00986D33">
          <w:rPr>
            <w:rFonts w:ascii="Arial" w:hAnsi="Arial" w:cs="Arial"/>
            <w:sz w:val="24"/>
            <w:szCs w:val="24"/>
          </w:rPr>
          <w:t>P</w:t>
        </w:r>
      </w:ins>
      <w:del w:id="2" w:author="Anayanci López" w:date="2017-02-07T14:10:00Z">
        <w:r w:rsidR="00D1735E" w:rsidDel="00986D33">
          <w:rPr>
            <w:rFonts w:ascii="Arial" w:hAnsi="Arial" w:cs="Arial"/>
            <w:sz w:val="24"/>
            <w:szCs w:val="24"/>
          </w:rPr>
          <w:delText>p</w:delText>
        </w:r>
      </w:del>
      <w:r w:rsidR="00D1735E">
        <w:rPr>
          <w:rFonts w:ascii="Arial" w:hAnsi="Arial" w:cs="Arial"/>
          <w:sz w:val="24"/>
          <w:szCs w:val="24"/>
        </w:rPr>
        <w:t xml:space="preserve">alacios quien fue catedrático de la </w:t>
      </w:r>
      <w:ins w:id="3" w:author="Anayanci López" w:date="2017-02-07T14:11:00Z">
        <w:r w:rsidR="00986D33">
          <w:rPr>
            <w:rFonts w:ascii="Arial" w:hAnsi="Arial" w:cs="Arial"/>
            <w:sz w:val="24"/>
            <w:szCs w:val="24"/>
          </w:rPr>
          <w:t>U</w:t>
        </w:r>
      </w:ins>
      <w:del w:id="4" w:author="Anayanci López" w:date="2017-02-07T14:11:00Z">
        <w:r w:rsidR="00D1735E" w:rsidDel="00986D33">
          <w:rPr>
            <w:rFonts w:ascii="Arial" w:hAnsi="Arial" w:cs="Arial"/>
            <w:sz w:val="24"/>
            <w:szCs w:val="24"/>
          </w:rPr>
          <w:delText>u</w:delText>
        </w:r>
      </w:del>
      <w:r w:rsidR="00D1735E">
        <w:rPr>
          <w:rFonts w:ascii="Arial" w:hAnsi="Arial" w:cs="Arial"/>
          <w:sz w:val="24"/>
          <w:szCs w:val="24"/>
        </w:rPr>
        <w:t xml:space="preserve">niversidad </w:t>
      </w:r>
      <w:ins w:id="5" w:author="Anayanci López" w:date="2017-02-07T14:11:00Z">
        <w:r w:rsidR="00986D33">
          <w:rPr>
            <w:rFonts w:ascii="Arial" w:hAnsi="Arial" w:cs="Arial"/>
            <w:sz w:val="24"/>
            <w:szCs w:val="24"/>
          </w:rPr>
          <w:t>N</w:t>
        </w:r>
      </w:ins>
      <w:del w:id="6" w:author="Anayanci López" w:date="2017-02-07T14:11:00Z">
        <w:r w:rsidR="00D1735E" w:rsidDel="00986D33">
          <w:rPr>
            <w:rFonts w:ascii="Arial" w:hAnsi="Arial" w:cs="Arial"/>
            <w:sz w:val="24"/>
            <w:szCs w:val="24"/>
          </w:rPr>
          <w:delText>n</w:delText>
        </w:r>
      </w:del>
      <w:r w:rsidR="00D1735E">
        <w:rPr>
          <w:rFonts w:ascii="Arial" w:hAnsi="Arial" w:cs="Arial"/>
          <w:sz w:val="24"/>
          <w:szCs w:val="24"/>
        </w:rPr>
        <w:t xml:space="preserve">acional de </w:t>
      </w:r>
      <w:ins w:id="7" w:author="Anayanci López" w:date="2017-02-07T14:11:00Z">
        <w:r w:rsidR="00986D33">
          <w:rPr>
            <w:rFonts w:ascii="Arial" w:hAnsi="Arial" w:cs="Arial"/>
            <w:sz w:val="24"/>
            <w:szCs w:val="24"/>
          </w:rPr>
          <w:t>I</w:t>
        </w:r>
      </w:ins>
      <w:del w:id="8" w:author="Anayanci López" w:date="2017-02-07T14:11:00Z">
        <w:r w:rsidR="00D1735E" w:rsidDel="00986D33">
          <w:rPr>
            <w:rFonts w:ascii="Arial" w:hAnsi="Arial" w:cs="Arial"/>
            <w:sz w:val="24"/>
            <w:szCs w:val="24"/>
          </w:rPr>
          <w:delText>i</w:delText>
        </w:r>
      </w:del>
      <w:r w:rsidR="00D1735E">
        <w:rPr>
          <w:rFonts w:ascii="Arial" w:hAnsi="Arial" w:cs="Arial"/>
          <w:sz w:val="24"/>
          <w:szCs w:val="24"/>
        </w:rPr>
        <w:t xml:space="preserve">ngeniería en la </w:t>
      </w:r>
      <w:ins w:id="9" w:author="Anayanci López" w:date="2017-02-07T14:11:00Z">
        <w:r w:rsidR="00986D33">
          <w:rPr>
            <w:rFonts w:ascii="Arial" w:hAnsi="Arial" w:cs="Arial"/>
            <w:sz w:val="24"/>
            <w:szCs w:val="24"/>
          </w:rPr>
          <w:t>F</w:t>
        </w:r>
      </w:ins>
      <w:del w:id="10" w:author="Anayanci López" w:date="2017-02-07T14:11:00Z">
        <w:r w:rsidR="00D1735E" w:rsidDel="00986D33">
          <w:rPr>
            <w:rFonts w:ascii="Arial" w:hAnsi="Arial" w:cs="Arial"/>
            <w:sz w:val="24"/>
            <w:szCs w:val="24"/>
          </w:rPr>
          <w:delText>f</w:delText>
        </w:r>
      </w:del>
      <w:r w:rsidR="00D1735E">
        <w:rPr>
          <w:rFonts w:ascii="Arial" w:hAnsi="Arial" w:cs="Arial"/>
          <w:sz w:val="24"/>
          <w:szCs w:val="24"/>
        </w:rPr>
        <w:t xml:space="preserve">acultad de </w:t>
      </w:r>
      <w:ins w:id="11" w:author="Anayanci López" w:date="2017-02-07T14:11:00Z">
        <w:r w:rsidR="00986D33">
          <w:rPr>
            <w:rFonts w:ascii="Arial" w:hAnsi="Arial" w:cs="Arial"/>
            <w:sz w:val="24"/>
            <w:szCs w:val="24"/>
          </w:rPr>
          <w:t>T</w:t>
        </w:r>
      </w:ins>
      <w:del w:id="12" w:author="Anayanci López" w:date="2017-02-07T14:11:00Z">
        <w:r w:rsidR="00D1735E" w:rsidDel="00986D33">
          <w:rPr>
            <w:rFonts w:ascii="Arial" w:hAnsi="Arial" w:cs="Arial"/>
            <w:sz w:val="24"/>
            <w:szCs w:val="24"/>
          </w:rPr>
          <w:delText>t</w:delText>
        </w:r>
      </w:del>
      <w:r w:rsidR="00D1735E">
        <w:rPr>
          <w:rFonts w:ascii="Arial" w:hAnsi="Arial" w:cs="Arial"/>
          <w:sz w:val="24"/>
          <w:szCs w:val="24"/>
        </w:rPr>
        <w:t xml:space="preserve">ecnología de la </w:t>
      </w:r>
      <w:ins w:id="13" w:author="Anayanci López" w:date="2017-02-07T14:11:00Z">
        <w:r w:rsidR="00986D33">
          <w:rPr>
            <w:rFonts w:ascii="Arial" w:hAnsi="Arial" w:cs="Arial"/>
            <w:sz w:val="24"/>
            <w:szCs w:val="24"/>
          </w:rPr>
          <w:t>C</w:t>
        </w:r>
      </w:ins>
      <w:del w:id="14" w:author="Anayanci López" w:date="2017-02-07T14:11:00Z">
        <w:r w:rsidR="00D1735E" w:rsidDel="00986D33">
          <w:rPr>
            <w:rFonts w:ascii="Arial" w:hAnsi="Arial" w:cs="Arial"/>
            <w:sz w:val="24"/>
            <w:szCs w:val="24"/>
          </w:rPr>
          <w:delText>c</w:delText>
        </w:r>
      </w:del>
      <w:r w:rsidR="00D1735E">
        <w:rPr>
          <w:rFonts w:ascii="Arial" w:hAnsi="Arial" w:cs="Arial"/>
          <w:sz w:val="24"/>
          <w:szCs w:val="24"/>
        </w:rPr>
        <w:t>onstrucción (FTC).</w:t>
      </w:r>
    </w:p>
    <w:p w:rsidR="008B2E0A" w:rsidRDefault="008B2E0A" w:rsidP="00D0117A">
      <w:pPr>
        <w:spacing w:after="200" w:line="360" w:lineRule="auto"/>
        <w:jc w:val="both"/>
        <w:rPr>
          <w:rFonts w:ascii="Arial" w:hAnsi="Arial" w:cs="Arial"/>
          <w:sz w:val="24"/>
          <w:szCs w:val="24"/>
        </w:rPr>
      </w:pPr>
      <w:r>
        <w:rPr>
          <w:rFonts w:ascii="Arial" w:hAnsi="Arial" w:cs="Arial"/>
          <w:sz w:val="24"/>
          <w:szCs w:val="24"/>
        </w:rPr>
        <w:t>Desde la fundación de este gremio docente, la junta directiva ha llevado un control de los afiliados, de las actividades realizadas y de los aspectos económicos del sindicato de una manera manual</w:t>
      </w:r>
      <w:r w:rsidR="00894A17">
        <w:rPr>
          <w:rFonts w:ascii="Arial" w:hAnsi="Arial" w:cs="Arial"/>
          <w:sz w:val="24"/>
          <w:szCs w:val="24"/>
        </w:rPr>
        <w:t>,</w:t>
      </w:r>
      <w:r>
        <w:rPr>
          <w:rFonts w:ascii="Arial" w:hAnsi="Arial" w:cs="Arial"/>
          <w:sz w:val="24"/>
          <w:szCs w:val="24"/>
        </w:rPr>
        <w:t xml:space="preserve"> en documentos de Word y Excel de tal forma que esto dificulta la manipulación de la información y compromete la eficiencia de los reportes que ellos como sindicato deben generar a sus 334 docentes afiliados hasta la fecha actual.</w:t>
      </w:r>
    </w:p>
    <w:p w:rsidR="00E90D91" w:rsidRDefault="008B2E0A" w:rsidP="00E90D91">
      <w:pPr>
        <w:spacing w:after="200" w:line="360" w:lineRule="auto"/>
        <w:jc w:val="both"/>
        <w:rPr>
          <w:rFonts w:ascii="Arial" w:hAnsi="Arial" w:cs="Arial"/>
          <w:sz w:val="24"/>
          <w:szCs w:val="24"/>
        </w:rPr>
      </w:pPr>
      <w:r>
        <w:rPr>
          <w:rFonts w:ascii="Arial" w:hAnsi="Arial" w:cs="Arial"/>
          <w:sz w:val="24"/>
          <w:szCs w:val="24"/>
        </w:rPr>
        <w:t xml:space="preserve">En el año de </w:t>
      </w:r>
      <w:r w:rsidR="00894A17">
        <w:rPr>
          <w:rFonts w:ascii="Arial" w:hAnsi="Arial" w:cs="Arial"/>
          <w:sz w:val="24"/>
          <w:szCs w:val="24"/>
        </w:rPr>
        <w:t xml:space="preserve">2015 el Br. Franco Antonio Ugarte Calderón estudiante activo de la carrera de ingeniería en computación de la  Universidad Nacional de Ingeniería empezó a desarrollar como proyecto final de la asignatura Ingeniería de software I </w:t>
      </w:r>
      <w:r w:rsidR="00312121">
        <w:rPr>
          <w:rFonts w:ascii="Arial" w:hAnsi="Arial" w:cs="Arial"/>
          <w:sz w:val="24"/>
          <w:szCs w:val="24"/>
        </w:rPr>
        <w:t>dicho tema, este proyecto continuo trabajándose en la siguiente asignatura, ingeniería de software II.</w:t>
      </w:r>
    </w:p>
    <w:p w:rsidR="00070D1F" w:rsidRDefault="00E90D91" w:rsidP="00E90D91">
      <w:pPr>
        <w:spacing w:after="200" w:line="360" w:lineRule="auto"/>
        <w:jc w:val="both"/>
        <w:rPr>
          <w:ins w:id="15" w:author="Anayanci López" w:date="2017-02-07T14:20:00Z"/>
          <w:rFonts w:ascii="Arial" w:hAnsi="Arial" w:cs="Arial"/>
          <w:sz w:val="24"/>
          <w:szCs w:val="24"/>
        </w:rPr>
      </w:pPr>
      <w:r>
        <w:rPr>
          <w:rFonts w:ascii="Arial" w:hAnsi="Arial" w:cs="Arial"/>
          <w:sz w:val="24"/>
          <w:szCs w:val="24"/>
        </w:rPr>
        <w:t>De esta manera continuamos el proyecto ampliando el alcance del mismo según las necesidades de nuestro cliente, en este caso el sindicato de trabajadores docentes Bayardo Larios P</w:t>
      </w:r>
      <w:r w:rsidR="00B839C9">
        <w:rPr>
          <w:rFonts w:ascii="Arial" w:hAnsi="Arial" w:cs="Arial"/>
          <w:sz w:val="24"/>
          <w:szCs w:val="24"/>
        </w:rPr>
        <w:t xml:space="preserve">alacios, dichas </w:t>
      </w:r>
      <w:r w:rsidR="008A3B1F" w:rsidRPr="00986D33">
        <w:rPr>
          <w:rFonts w:ascii="Arial" w:hAnsi="Arial" w:cs="Arial"/>
          <w:sz w:val="24"/>
          <w:szCs w:val="24"/>
          <w:highlight w:val="yellow"/>
          <w:rPrChange w:id="16" w:author="Anayanci López" w:date="2017-02-07T14:12:00Z">
            <w:rPr>
              <w:rFonts w:ascii="Arial" w:hAnsi="Arial" w:cs="Arial"/>
              <w:sz w:val="24"/>
              <w:szCs w:val="24"/>
            </w:rPr>
          </w:rPrChange>
        </w:rPr>
        <w:t>carestías</w:t>
      </w:r>
      <w:r w:rsidR="008A3B1F">
        <w:rPr>
          <w:rFonts w:ascii="Arial" w:hAnsi="Arial" w:cs="Arial"/>
          <w:sz w:val="24"/>
          <w:szCs w:val="24"/>
        </w:rPr>
        <w:t xml:space="preserve"> se han </w:t>
      </w:r>
      <w:r w:rsidR="008A3B1F" w:rsidRPr="00070D1F">
        <w:rPr>
          <w:rFonts w:ascii="Arial" w:hAnsi="Arial" w:cs="Arial"/>
          <w:sz w:val="24"/>
          <w:szCs w:val="24"/>
          <w:highlight w:val="green"/>
          <w:rPrChange w:id="17" w:author="Anayanci López" w:date="2017-02-07T14:25:00Z">
            <w:rPr>
              <w:rFonts w:ascii="Arial" w:hAnsi="Arial" w:cs="Arial"/>
              <w:sz w:val="24"/>
              <w:szCs w:val="24"/>
            </w:rPr>
          </w:rPrChange>
        </w:rPr>
        <w:t>modifica</w:t>
      </w:r>
      <w:ins w:id="18" w:author="Anayanci López" w:date="2017-02-07T14:12:00Z">
        <w:r w:rsidR="00986D33" w:rsidRPr="00070D1F">
          <w:rPr>
            <w:rFonts w:ascii="Arial" w:hAnsi="Arial" w:cs="Arial"/>
            <w:sz w:val="24"/>
            <w:szCs w:val="24"/>
            <w:highlight w:val="green"/>
            <w:rPrChange w:id="19" w:author="Anayanci López" w:date="2017-02-07T14:25:00Z">
              <w:rPr>
                <w:rFonts w:ascii="Arial" w:hAnsi="Arial" w:cs="Arial"/>
                <w:sz w:val="24"/>
                <w:szCs w:val="24"/>
              </w:rPr>
            </w:rPrChange>
          </w:rPr>
          <w:t>do</w:t>
        </w:r>
      </w:ins>
      <w:r w:rsidR="008A3B1F">
        <w:rPr>
          <w:rFonts w:ascii="Arial" w:hAnsi="Arial" w:cs="Arial"/>
          <w:sz w:val="24"/>
          <w:szCs w:val="24"/>
        </w:rPr>
        <w:t xml:space="preserve"> y </w:t>
      </w:r>
      <w:r w:rsidR="008A3B1F" w:rsidRPr="00070D1F">
        <w:rPr>
          <w:rFonts w:ascii="Arial" w:hAnsi="Arial" w:cs="Arial"/>
          <w:sz w:val="24"/>
          <w:szCs w:val="24"/>
          <w:highlight w:val="green"/>
          <w:rPrChange w:id="20" w:author="Anayanci López" w:date="2017-02-07T14:25:00Z">
            <w:rPr>
              <w:rFonts w:ascii="Arial" w:hAnsi="Arial" w:cs="Arial"/>
              <w:sz w:val="24"/>
              <w:szCs w:val="24"/>
            </w:rPr>
          </w:rPrChange>
        </w:rPr>
        <w:t>aumentado</w:t>
      </w:r>
      <w:r w:rsidR="008A3B1F">
        <w:rPr>
          <w:rFonts w:ascii="Arial" w:hAnsi="Arial" w:cs="Arial"/>
          <w:sz w:val="24"/>
          <w:szCs w:val="24"/>
        </w:rPr>
        <w:t xml:space="preserve"> </w:t>
      </w:r>
      <w:r w:rsidR="008A3B1F" w:rsidRPr="00986D33">
        <w:rPr>
          <w:rFonts w:ascii="Arial" w:hAnsi="Arial" w:cs="Arial"/>
          <w:sz w:val="24"/>
          <w:szCs w:val="24"/>
          <w:highlight w:val="yellow"/>
          <w:rPrChange w:id="21" w:author="Anayanci López" w:date="2017-02-07T14:12:00Z">
            <w:rPr>
              <w:rFonts w:ascii="Arial" w:hAnsi="Arial" w:cs="Arial"/>
              <w:sz w:val="24"/>
              <w:szCs w:val="24"/>
            </w:rPr>
          </w:rPrChange>
        </w:rPr>
        <w:t xml:space="preserve">dándonos así la </w:t>
      </w:r>
      <w:r w:rsidR="008A3B1F" w:rsidRPr="00070D1F">
        <w:rPr>
          <w:rFonts w:ascii="Arial" w:hAnsi="Arial" w:cs="Arial"/>
          <w:sz w:val="24"/>
          <w:szCs w:val="24"/>
          <w:highlight w:val="green"/>
          <w:rPrChange w:id="22" w:author="Anayanci López" w:date="2017-02-07T14:25:00Z">
            <w:rPr>
              <w:rFonts w:ascii="Arial" w:hAnsi="Arial" w:cs="Arial"/>
              <w:sz w:val="24"/>
              <w:szCs w:val="24"/>
            </w:rPr>
          </w:rPrChange>
        </w:rPr>
        <w:t xml:space="preserve">modificación </w:t>
      </w:r>
      <w:r w:rsidR="008A3B1F" w:rsidRPr="00986D33">
        <w:rPr>
          <w:rFonts w:ascii="Arial" w:hAnsi="Arial" w:cs="Arial"/>
          <w:sz w:val="24"/>
          <w:szCs w:val="24"/>
          <w:highlight w:val="yellow"/>
          <w:rPrChange w:id="23" w:author="Anayanci López" w:date="2017-02-07T14:12:00Z">
            <w:rPr>
              <w:rFonts w:ascii="Arial" w:hAnsi="Arial" w:cs="Arial"/>
              <w:sz w:val="24"/>
              <w:szCs w:val="24"/>
            </w:rPr>
          </w:rPrChange>
        </w:rPr>
        <w:t xml:space="preserve">y </w:t>
      </w:r>
      <w:r w:rsidR="008A3B1F" w:rsidRPr="00070D1F">
        <w:rPr>
          <w:rFonts w:ascii="Arial" w:hAnsi="Arial" w:cs="Arial"/>
          <w:sz w:val="24"/>
          <w:szCs w:val="24"/>
          <w:highlight w:val="green"/>
          <w:rPrChange w:id="24" w:author="Anayanci López" w:date="2017-02-07T14:25:00Z">
            <w:rPr>
              <w:rFonts w:ascii="Arial" w:hAnsi="Arial" w:cs="Arial"/>
              <w:sz w:val="24"/>
              <w:szCs w:val="24"/>
            </w:rPr>
          </w:rPrChange>
        </w:rPr>
        <w:t xml:space="preserve">aumento </w:t>
      </w:r>
      <w:r w:rsidR="008A3B1F" w:rsidRPr="00986D33">
        <w:rPr>
          <w:rFonts w:ascii="Arial" w:hAnsi="Arial" w:cs="Arial"/>
          <w:sz w:val="24"/>
          <w:szCs w:val="24"/>
          <w:highlight w:val="yellow"/>
          <w:rPrChange w:id="25" w:author="Anayanci López" w:date="2017-02-07T14:12:00Z">
            <w:rPr>
              <w:rFonts w:ascii="Arial" w:hAnsi="Arial" w:cs="Arial"/>
              <w:sz w:val="24"/>
              <w:szCs w:val="24"/>
            </w:rPr>
          </w:rPrChange>
        </w:rPr>
        <w:t>en el contenido del trabajo monográfico, como veremos en el desarrollo del mismo</w:t>
      </w:r>
      <w:r w:rsidR="008A3B1F">
        <w:rPr>
          <w:rFonts w:ascii="Arial" w:hAnsi="Arial" w:cs="Arial"/>
          <w:sz w:val="24"/>
          <w:szCs w:val="24"/>
        </w:rPr>
        <w:t>.</w:t>
      </w:r>
    </w:p>
    <w:p w:rsidR="00070D1F" w:rsidRDefault="00070D1F" w:rsidP="00E90D91">
      <w:pPr>
        <w:spacing w:after="200" w:line="360" w:lineRule="auto"/>
        <w:jc w:val="both"/>
        <w:rPr>
          <w:ins w:id="26" w:author="Anayanci López" w:date="2017-02-07T14:20:00Z"/>
          <w:rFonts w:ascii="Arial" w:hAnsi="Arial" w:cs="Arial"/>
          <w:sz w:val="24"/>
          <w:szCs w:val="24"/>
        </w:rPr>
      </w:pPr>
    </w:p>
    <w:p w:rsidR="00A159C1" w:rsidRDefault="00070D1F" w:rsidP="00E90D91">
      <w:pPr>
        <w:spacing w:after="200" w:line="360" w:lineRule="auto"/>
        <w:jc w:val="both"/>
        <w:rPr>
          <w:ins w:id="27" w:author="Anayanci López" w:date="2017-02-07T14:32:00Z"/>
          <w:rFonts w:ascii="Arial" w:hAnsi="Arial" w:cs="Arial"/>
          <w:sz w:val="24"/>
          <w:szCs w:val="24"/>
        </w:rPr>
      </w:pPr>
      <w:ins w:id="28" w:author="Anayanci López" w:date="2017-02-07T14:20:00Z">
        <w:r>
          <w:rPr>
            <w:rFonts w:ascii="Arial" w:hAnsi="Arial" w:cs="Arial"/>
            <w:sz w:val="24"/>
            <w:szCs w:val="24"/>
          </w:rPr>
          <w:t xml:space="preserve">/*hay proyectos similares realizados en otros países? </w:t>
        </w:r>
      </w:ins>
      <w:ins w:id="29" w:author="Anayanci López" w:date="2017-02-07T14:21:00Z">
        <w:r>
          <w:rPr>
            <w:rFonts w:ascii="Arial" w:hAnsi="Arial" w:cs="Arial"/>
            <w:sz w:val="24"/>
            <w:szCs w:val="24"/>
          </w:rPr>
          <w:t>Tienen esos proyectos algunas buenas prácticas que podrías retomar en tu trabajo??</w:t>
        </w:r>
      </w:ins>
      <w:ins w:id="30" w:author="Anayanci López" w:date="2017-02-07T14:20:00Z">
        <w:r>
          <w:rPr>
            <w:rFonts w:ascii="Arial" w:hAnsi="Arial" w:cs="Arial"/>
            <w:sz w:val="24"/>
            <w:szCs w:val="24"/>
          </w:rPr>
          <w:t>*/</w:t>
        </w:r>
      </w:ins>
    </w:p>
    <w:p w:rsidR="00A159C1" w:rsidRDefault="00A159C1" w:rsidP="00E90D91">
      <w:pPr>
        <w:spacing w:after="200" w:line="360" w:lineRule="auto"/>
        <w:jc w:val="both"/>
        <w:rPr>
          <w:ins w:id="31" w:author="Anayanci López" w:date="2017-02-07T14:32:00Z"/>
          <w:rFonts w:ascii="Arial" w:hAnsi="Arial" w:cs="Arial"/>
          <w:sz w:val="24"/>
          <w:szCs w:val="24"/>
        </w:rPr>
      </w:pPr>
    </w:p>
    <w:p w:rsidR="00A159C1" w:rsidDel="00FE46FC" w:rsidRDefault="00A159C1" w:rsidP="00E90D91">
      <w:pPr>
        <w:spacing w:after="200" w:line="360" w:lineRule="auto"/>
        <w:jc w:val="both"/>
        <w:rPr>
          <w:ins w:id="32" w:author="Anayanci López" w:date="2017-02-07T14:33:00Z"/>
          <w:del w:id="33" w:author="Doc_Chavez" w:date="2017-02-08T14:34:00Z"/>
          <w:rFonts w:ascii="Arial" w:hAnsi="Arial" w:cs="Arial"/>
          <w:sz w:val="24"/>
          <w:szCs w:val="24"/>
        </w:rPr>
      </w:pPr>
      <w:ins w:id="34" w:author="Anayanci López" w:date="2017-02-07T14:32:00Z">
        <w:r>
          <w:rPr>
            <w:rFonts w:ascii="Arial" w:hAnsi="Arial" w:cs="Arial"/>
            <w:sz w:val="24"/>
            <w:szCs w:val="24"/>
          </w:rPr>
          <w:lastRenderedPageBreak/>
          <w:t>/*cambio de sistema inf. De escritorio a sistema web</w:t>
        </w:r>
      </w:ins>
      <w:ins w:id="35" w:author="Anayanci López" w:date="2017-02-07T14:33:00Z">
        <w:r>
          <w:rPr>
            <w:rFonts w:ascii="Arial" w:hAnsi="Arial" w:cs="Arial"/>
            <w:sz w:val="24"/>
            <w:szCs w:val="24"/>
          </w:rPr>
          <w:t>… por qué?</w:t>
        </w:r>
      </w:ins>
      <w:ins w:id="36" w:author="Anayanci López" w:date="2017-02-07T14:32:00Z">
        <w:r>
          <w:rPr>
            <w:rFonts w:ascii="Arial" w:hAnsi="Arial" w:cs="Arial"/>
            <w:sz w:val="24"/>
            <w:szCs w:val="24"/>
          </w:rPr>
          <w:t>*/</w:t>
        </w:r>
      </w:ins>
      <w:ins w:id="37" w:author="Doc_Chavez" w:date="2017-02-28T19:46:00Z">
        <w:r w:rsidR="00053423">
          <w:rPr>
            <w:rFonts w:ascii="Arial" w:hAnsi="Arial" w:cs="Arial"/>
            <w:sz w:val="24"/>
            <w:szCs w:val="24"/>
          </w:rPr>
          <w:t xml:space="preserve"> (ya)</w:t>
        </w:r>
      </w:ins>
    </w:p>
    <w:p w:rsidR="00A159C1" w:rsidRDefault="0096437D" w:rsidP="00E90D91">
      <w:pPr>
        <w:spacing w:after="200" w:line="360" w:lineRule="auto"/>
        <w:jc w:val="both"/>
        <w:rPr>
          <w:ins w:id="38" w:author="Anayanci López" w:date="2017-02-07T14:33:00Z"/>
        </w:rPr>
      </w:pPr>
      <w:del w:id="39" w:author="Doc_Chavez" w:date="2017-02-08T14:34:00Z">
        <w:r w:rsidRPr="00B024CD" w:rsidDel="00FE46FC">
          <w:br w:type="page"/>
        </w:r>
      </w:del>
      <w:ins w:id="40" w:author="Anayanci López" w:date="2017-02-07T14:33:00Z">
        <w:r w:rsidR="00A159C1">
          <w:lastRenderedPageBreak/>
          <w:t>/*explicar brevemente las funcionalidades adicionales que se agregan*/</w:t>
        </w:r>
      </w:ins>
      <w:ins w:id="41" w:author="Doc_Chavez" w:date="2017-02-28T19:46:00Z">
        <w:r w:rsidR="00053423">
          <w:t xml:space="preserve"> (ya)</w:t>
        </w:r>
      </w:ins>
    </w:p>
    <w:p w:rsidR="00A159C1" w:rsidRDefault="00A159C1" w:rsidP="00E90D91">
      <w:pPr>
        <w:spacing w:after="200" w:line="360" w:lineRule="auto"/>
        <w:jc w:val="both"/>
      </w:pPr>
      <w:ins w:id="42" w:author="Anayanci López" w:date="2017-02-07T14:33:00Z">
        <w:r>
          <w:t>/*referencia de entrevista*/</w:t>
        </w:r>
      </w:ins>
      <w:ins w:id="43" w:author="Doc_Chavez" w:date="2017-02-28T19:46:00Z">
        <w:r w:rsidR="00053423">
          <w:t xml:space="preserve"> (ya)</w:t>
        </w:r>
      </w:ins>
    </w:p>
    <w:p w:rsidR="0014622A" w:rsidRDefault="0096437D" w:rsidP="0096437D">
      <w:pPr>
        <w:pStyle w:val="Ttulo1"/>
        <w:numPr>
          <w:ilvl w:val="0"/>
          <w:numId w:val="2"/>
        </w:numPr>
        <w:spacing w:after="200" w:line="360" w:lineRule="auto"/>
        <w:jc w:val="both"/>
        <w:rPr>
          <w:rFonts w:ascii="Arial" w:hAnsi="Arial" w:cs="Arial"/>
        </w:rPr>
      </w:pPr>
      <w:r w:rsidRPr="0096437D">
        <w:rPr>
          <w:rFonts w:ascii="Arial" w:hAnsi="Arial" w:cs="Arial"/>
        </w:rPr>
        <w:t xml:space="preserve">Justificación </w:t>
      </w:r>
    </w:p>
    <w:p w:rsidR="00026E70" w:rsidRPr="00026E70" w:rsidRDefault="00026E70" w:rsidP="00026E70">
      <w:pPr>
        <w:rPr>
          <w:lang w:eastAsia="es-NI"/>
        </w:rPr>
      </w:pPr>
    </w:p>
    <w:p w:rsidR="00903345" w:rsidRDefault="00042AB9" w:rsidP="00042AB9">
      <w:pPr>
        <w:spacing w:line="360" w:lineRule="auto"/>
        <w:jc w:val="both"/>
        <w:rPr>
          <w:rFonts w:ascii="Arial" w:hAnsi="Arial" w:cs="Arial"/>
          <w:sz w:val="24"/>
          <w:szCs w:val="24"/>
        </w:rPr>
      </w:pPr>
      <w:r>
        <w:rPr>
          <w:rFonts w:ascii="Arial" w:hAnsi="Arial" w:cs="Arial"/>
          <w:sz w:val="24"/>
          <w:szCs w:val="24"/>
        </w:rPr>
        <w:t>El sindicato de trabajadores docentes Bayardo Larios Palacios (STD-UNI-ATD)</w:t>
      </w:r>
      <w:r w:rsidRPr="00042AB9">
        <w:rPr>
          <w:rFonts w:ascii="Arial" w:hAnsi="Arial" w:cs="Arial"/>
          <w:sz w:val="24"/>
          <w:szCs w:val="24"/>
        </w:rPr>
        <w:t xml:space="preserve"> </w:t>
      </w:r>
      <w:r>
        <w:rPr>
          <w:rFonts w:ascii="Arial" w:hAnsi="Arial" w:cs="Arial"/>
          <w:sz w:val="24"/>
          <w:szCs w:val="24"/>
        </w:rPr>
        <w:t>en la Universidad Nacional de Ingeniería (UNI)</w:t>
      </w:r>
      <w:r w:rsidR="00903345">
        <w:rPr>
          <w:rFonts w:ascii="Arial" w:hAnsi="Arial" w:cs="Arial"/>
          <w:sz w:val="24"/>
          <w:szCs w:val="24"/>
        </w:rPr>
        <w:t xml:space="preserve"> e</w:t>
      </w:r>
      <w:r w:rsidR="00693793">
        <w:rPr>
          <w:rFonts w:ascii="Arial" w:hAnsi="Arial" w:cs="Arial"/>
          <w:sz w:val="24"/>
          <w:szCs w:val="24"/>
        </w:rPr>
        <w:t xml:space="preserve">s el encargado de </w:t>
      </w:r>
      <w:r w:rsidR="00693793" w:rsidRPr="00693793">
        <w:rPr>
          <w:rFonts w:ascii="Arial" w:hAnsi="Arial" w:cs="Arial"/>
          <w:sz w:val="24"/>
          <w:szCs w:val="24"/>
        </w:rPr>
        <w:t>defender los derechos de los trabajadores y negociar con l</w:t>
      </w:r>
      <w:r w:rsidR="00693793">
        <w:rPr>
          <w:rFonts w:ascii="Arial" w:hAnsi="Arial" w:cs="Arial"/>
          <w:sz w:val="24"/>
          <w:szCs w:val="24"/>
        </w:rPr>
        <w:t xml:space="preserve">as autoridades pertinentes </w:t>
      </w:r>
      <w:r w:rsidR="00693793" w:rsidRPr="00693793">
        <w:rPr>
          <w:rFonts w:ascii="Arial" w:hAnsi="Arial" w:cs="Arial"/>
          <w:sz w:val="24"/>
          <w:szCs w:val="24"/>
        </w:rPr>
        <w:t xml:space="preserve"> </w:t>
      </w:r>
      <w:r w:rsidR="00693793">
        <w:rPr>
          <w:rFonts w:ascii="Arial" w:hAnsi="Arial" w:cs="Arial"/>
          <w:sz w:val="24"/>
          <w:szCs w:val="24"/>
        </w:rPr>
        <w:t xml:space="preserve">mejores </w:t>
      </w:r>
      <w:r w:rsidR="00693793" w:rsidRPr="00693793">
        <w:rPr>
          <w:rFonts w:ascii="Arial" w:hAnsi="Arial" w:cs="Arial"/>
          <w:sz w:val="24"/>
          <w:szCs w:val="24"/>
        </w:rPr>
        <w:t xml:space="preserve"> condiciones laborales</w:t>
      </w:r>
      <w:r w:rsidR="00693793">
        <w:rPr>
          <w:rFonts w:ascii="Arial" w:hAnsi="Arial" w:cs="Arial"/>
          <w:sz w:val="24"/>
          <w:szCs w:val="24"/>
        </w:rPr>
        <w:t>, sociales e intereses económicos, etc.  Y estas negociaciones dan lugar a contratos colectivos de trabajo.</w:t>
      </w:r>
    </w:p>
    <w:p w:rsidR="00046B1E" w:rsidRPr="003E23B7" w:rsidRDefault="00693793" w:rsidP="00C86AAE">
      <w:pPr>
        <w:spacing w:after="200" w:line="360" w:lineRule="auto"/>
        <w:jc w:val="both"/>
        <w:rPr>
          <w:rFonts w:ascii="Arial" w:hAnsi="Arial" w:cs="Arial"/>
          <w:color w:val="FF0000"/>
          <w:sz w:val="24"/>
          <w:szCs w:val="24"/>
          <w:rPrChange w:id="44" w:author="Anayanci López" w:date="2017-02-07T14:45:00Z">
            <w:rPr>
              <w:rFonts w:ascii="Arial" w:hAnsi="Arial" w:cs="Arial"/>
              <w:sz w:val="24"/>
              <w:szCs w:val="24"/>
            </w:rPr>
          </w:rPrChange>
        </w:rPr>
      </w:pPr>
      <w:r w:rsidRPr="003E23B7">
        <w:rPr>
          <w:rFonts w:ascii="Arial" w:hAnsi="Arial" w:cs="Arial"/>
          <w:color w:val="FF0000"/>
          <w:sz w:val="24"/>
          <w:szCs w:val="24"/>
          <w:rPrChange w:id="45" w:author="Anayanci López" w:date="2017-02-07T14:45:00Z">
            <w:rPr>
              <w:rFonts w:ascii="Arial" w:hAnsi="Arial" w:cs="Arial"/>
              <w:sz w:val="24"/>
              <w:szCs w:val="24"/>
            </w:rPr>
          </w:rPrChange>
        </w:rPr>
        <w:t xml:space="preserve">Sin embargo no cuentan con </w:t>
      </w:r>
      <w:r w:rsidR="00D8540B" w:rsidRPr="003E23B7">
        <w:rPr>
          <w:rFonts w:ascii="Arial" w:hAnsi="Arial" w:cs="Arial"/>
          <w:color w:val="FF0000"/>
          <w:sz w:val="24"/>
          <w:szCs w:val="28"/>
          <w:rPrChange w:id="46" w:author="Anayanci López" w:date="2017-02-07T14:45:00Z">
            <w:rPr>
              <w:rFonts w:ascii="Arial" w:hAnsi="Arial" w:cs="Arial"/>
              <w:sz w:val="24"/>
              <w:szCs w:val="28"/>
            </w:rPr>
          </w:rPrChange>
        </w:rPr>
        <w:t xml:space="preserve">aplicación o sistema que permita llevar el </w:t>
      </w:r>
      <w:r w:rsidR="00D8540B" w:rsidRPr="003E23B7">
        <w:rPr>
          <w:rFonts w:ascii="Arial" w:hAnsi="Arial" w:cs="Arial"/>
          <w:color w:val="FF0000"/>
          <w:sz w:val="24"/>
          <w:szCs w:val="28"/>
          <w:highlight w:val="yellow"/>
          <w:rPrChange w:id="47" w:author="Anayanci López" w:date="2017-02-07T14:45:00Z">
            <w:rPr>
              <w:rFonts w:ascii="Arial" w:hAnsi="Arial" w:cs="Arial"/>
              <w:sz w:val="24"/>
              <w:szCs w:val="28"/>
            </w:rPr>
          </w:rPrChange>
        </w:rPr>
        <w:t>control de  la organización</w:t>
      </w:r>
      <w:r w:rsidR="00D8540B" w:rsidRPr="003E23B7">
        <w:rPr>
          <w:rFonts w:ascii="Arial" w:hAnsi="Arial" w:cs="Arial"/>
          <w:color w:val="FF0000"/>
          <w:sz w:val="24"/>
          <w:szCs w:val="28"/>
          <w:rPrChange w:id="48" w:author="Anayanci López" w:date="2017-02-07T14:45:00Z">
            <w:rPr>
              <w:rFonts w:ascii="Arial" w:hAnsi="Arial" w:cs="Arial"/>
              <w:sz w:val="24"/>
              <w:szCs w:val="28"/>
            </w:rPr>
          </w:rPrChange>
        </w:rPr>
        <w:t xml:space="preserve"> y </w:t>
      </w:r>
      <w:r w:rsidR="00D8540B" w:rsidRPr="003E23B7">
        <w:rPr>
          <w:rFonts w:ascii="Arial" w:hAnsi="Arial" w:cs="Arial"/>
          <w:color w:val="FF0000"/>
          <w:sz w:val="24"/>
          <w:szCs w:val="28"/>
          <w:highlight w:val="yellow"/>
          <w:rPrChange w:id="49" w:author="Anayanci López" w:date="2017-02-07T14:45:00Z">
            <w:rPr>
              <w:rFonts w:ascii="Arial" w:hAnsi="Arial" w:cs="Arial"/>
              <w:sz w:val="24"/>
              <w:szCs w:val="28"/>
            </w:rPr>
          </w:rPrChange>
        </w:rPr>
        <w:t>manipulación de la información de los docentes afiliados al s</w:t>
      </w:r>
      <w:bookmarkStart w:id="50" w:name="_GoBack"/>
      <w:bookmarkEnd w:id="50"/>
      <w:r w:rsidR="00D8540B" w:rsidRPr="003E23B7">
        <w:rPr>
          <w:rFonts w:ascii="Arial" w:hAnsi="Arial" w:cs="Arial"/>
          <w:color w:val="FF0000"/>
          <w:sz w:val="24"/>
          <w:szCs w:val="28"/>
          <w:highlight w:val="yellow"/>
          <w:rPrChange w:id="51" w:author="Anayanci López" w:date="2017-02-07T14:45:00Z">
            <w:rPr>
              <w:rFonts w:ascii="Arial" w:hAnsi="Arial" w:cs="Arial"/>
              <w:sz w:val="24"/>
              <w:szCs w:val="28"/>
            </w:rPr>
          </w:rPrChange>
        </w:rPr>
        <w:t>indicato</w:t>
      </w:r>
      <w:r w:rsidR="00D8540B" w:rsidRPr="003E23B7">
        <w:rPr>
          <w:rFonts w:ascii="Arial" w:hAnsi="Arial" w:cs="Arial"/>
          <w:color w:val="FF0000"/>
          <w:sz w:val="24"/>
          <w:szCs w:val="28"/>
          <w:rPrChange w:id="52" w:author="Anayanci López" w:date="2017-02-07T14:45:00Z">
            <w:rPr>
              <w:rFonts w:ascii="Arial" w:hAnsi="Arial" w:cs="Arial"/>
              <w:sz w:val="24"/>
              <w:szCs w:val="28"/>
            </w:rPr>
          </w:rPrChange>
        </w:rPr>
        <w:t xml:space="preserve">, tampoco que lleve el </w:t>
      </w:r>
      <w:r w:rsidR="00D8540B" w:rsidRPr="003E23B7">
        <w:rPr>
          <w:rFonts w:ascii="Arial" w:hAnsi="Arial" w:cs="Arial"/>
          <w:color w:val="FF0000"/>
          <w:sz w:val="24"/>
          <w:szCs w:val="28"/>
          <w:highlight w:val="yellow"/>
          <w:rPrChange w:id="53" w:author="Anayanci López" w:date="2017-02-07T14:45:00Z">
            <w:rPr>
              <w:rFonts w:ascii="Arial" w:hAnsi="Arial" w:cs="Arial"/>
              <w:sz w:val="24"/>
              <w:szCs w:val="28"/>
            </w:rPr>
          </w:rPrChange>
        </w:rPr>
        <w:t>control de las actividades</w:t>
      </w:r>
      <w:r w:rsidR="00D8540B" w:rsidRPr="003E23B7">
        <w:rPr>
          <w:rFonts w:ascii="Arial" w:hAnsi="Arial" w:cs="Arial"/>
          <w:color w:val="FF0000"/>
          <w:sz w:val="24"/>
          <w:szCs w:val="28"/>
          <w:rPrChange w:id="54" w:author="Anayanci López" w:date="2017-02-07T14:45:00Z">
            <w:rPr>
              <w:rFonts w:ascii="Arial" w:hAnsi="Arial" w:cs="Arial"/>
              <w:sz w:val="24"/>
              <w:szCs w:val="28"/>
            </w:rPr>
          </w:rPrChange>
        </w:rPr>
        <w:t xml:space="preserve"> que se han realizado y de las próximas, ni hay una manera de generar reportes de forma eficiente e inmediata.</w:t>
      </w:r>
    </w:p>
    <w:p w:rsidR="00953EB6" w:rsidRDefault="00D8540B" w:rsidP="00953EB6">
      <w:pPr>
        <w:spacing w:after="200" w:line="360" w:lineRule="auto"/>
        <w:jc w:val="both"/>
        <w:rPr>
          <w:rFonts w:ascii="Arial" w:hAnsi="Arial" w:cs="Arial"/>
          <w:sz w:val="24"/>
          <w:szCs w:val="24"/>
        </w:rPr>
      </w:pPr>
      <w:r>
        <w:rPr>
          <w:rFonts w:ascii="Arial" w:hAnsi="Arial" w:cs="Arial"/>
          <w:sz w:val="24"/>
          <w:szCs w:val="24"/>
        </w:rPr>
        <w:t>Basados en las  necesidades de competitividad, eficacia y eficiencia, en el cual la tecnología informática es una de las principales precursoras</w:t>
      </w:r>
      <w:r w:rsidR="0015393D">
        <w:rPr>
          <w:rFonts w:ascii="Arial" w:hAnsi="Arial" w:cs="Arial"/>
          <w:sz w:val="24"/>
          <w:szCs w:val="24"/>
        </w:rPr>
        <w:t>,</w:t>
      </w:r>
      <w:r>
        <w:rPr>
          <w:rFonts w:ascii="Arial" w:hAnsi="Arial" w:cs="Arial"/>
          <w:sz w:val="24"/>
          <w:szCs w:val="24"/>
        </w:rPr>
        <w:t xml:space="preserve"> </w:t>
      </w:r>
      <w:r w:rsidR="00C0427C">
        <w:rPr>
          <w:rFonts w:ascii="Arial" w:hAnsi="Arial" w:cs="Arial"/>
          <w:sz w:val="24"/>
          <w:szCs w:val="24"/>
        </w:rPr>
        <w:t xml:space="preserve">la junta directiva del gremio docente decidió </w:t>
      </w:r>
      <w:r w:rsidR="0015393D">
        <w:rPr>
          <w:rFonts w:ascii="Arial" w:hAnsi="Arial" w:cs="Arial"/>
          <w:sz w:val="24"/>
          <w:szCs w:val="24"/>
        </w:rPr>
        <w:t xml:space="preserve">dar respuesta a su problema de gestión y manejo de la información; dando lugar así al presente trabajo monográfico. </w:t>
      </w:r>
    </w:p>
    <w:p w:rsidR="00026E70" w:rsidRDefault="00026E70" w:rsidP="00026E70">
      <w:pPr>
        <w:spacing w:after="200" w:line="360" w:lineRule="auto"/>
        <w:jc w:val="both"/>
        <w:rPr>
          <w:rFonts w:ascii="Arial" w:hAnsi="Arial" w:cs="Arial"/>
          <w:sz w:val="24"/>
          <w:szCs w:val="24"/>
        </w:rPr>
      </w:pPr>
      <w:r w:rsidRPr="00026E70">
        <w:rPr>
          <w:rFonts w:ascii="Arial" w:hAnsi="Arial" w:cs="Arial"/>
          <w:sz w:val="24"/>
          <w:szCs w:val="24"/>
        </w:rPr>
        <w:t>Para lo cual se plantea el desarrollo de una aplicación WEB, que constituye una herramienta que sustituirá los procesos manuales en el sindicato y podrá ser utilizada desde distintos dispositivos, permitiendo tener mayor acceso a la información tanto para la junta directiva como para el cuerpo docente afiliado al mismo</w:t>
      </w:r>
      <w:r>
        <w:rPr>
          <w:rFonts w:ascii="Arial" w:hAnsi="Arial" w:cs="Arial"/>
          <w:sz w:val="24"/>
          <w:szCs w:val="24"/>
        </w:rPr>
        <w:t>.</w:t>
      </w:r>
    </w:p>
    <w:p w:rsidR="00C510B6" w:rsidRDefault="00026E70" w:rsidP="00026E70">
      <w:pPr>
        <w:spacing w:after="200" w:line="360" w:lineRule="auto"/>
        <w:jc w:val="both"/>
      </w:pPr>
      <w:r>
        <w:t xml:space="preserve">  </w:t>
      </w:r>
      <w:r w:rsidR="00C510B6">
        <w:tab/>
      </w:r>
    </w:p>
    <w:p w:rsidR="00953EB6" w:rsidRDefault="00953EB6" w:rsidP="00C510B6">
      <w:pPr>
        <w:tabs>
          <w:tab w:val="left" w:pos="3360"/>
        </w:tabs>
      </w:pPr>
      <w:r w:rsidRPr="00C510B6">
        <w:br w:type="page"/>
      </w:r>
      <w:r w:rsidR="00C510B6">
        <w:lastRenderedPageBreak/>
        <w:tab/>
      </w:r>
    </w:p>
    <w:p w:rsidR="00953EB6" w:rsidRDefault="00953EB6" w:rsidP="00953EB6">
      <w:pPr>
        <w:pStyle w:val="Ttulo1"/>
        <w:numPr>
          <w:ilvl w:val="0"/>
          <w:numId w:val="2"/>
        </w:numPr>
        <w:spacing w:after="200" w:line="360" w:lineRule="auto"/>
        <w:jc w:val="both"/>
        <w:rPr>
          <w:rFonts w:ascii="Arial" w:hAnsi="Arial" w:cs="Arial"/>
        </w:rPr>
      </w:pPr>
      <w:r w:rsidRPr="00953EB6">
        <w:rPr>
          <w:rFonts w:ascii="Arial" w:hAnsi="Arial" w:cs="Arial"/>
        </w:rPr>
        <w:t xml:space="preserve">Objetivos </w:t>
      </w:r>
    </w:p>
    <w:p w:rsidR="00953EB6" w:rsidRDefault="00953EB6" w:rsidP="00953EB6">
      <w:pPr>
        <w:rPr>
          <w:lang w:eastAsia="es-NI"/>
        </w:rPr>
      </w:pPr>
    </w:p>
    <w:p w:rsidR="00953EB6" w:rsidRPr="00C2165C" w:rsidRDefault="00953EB6" w:rsidP="00953EB6">
      <w:pPr>
        <w:pStyle w:val="Ttulo2"/>
        <w:spacing w:after="240"/>
        <w:rPr>
          <w:rFonts w:ascii="Arial" w:hAnsi="Arial" w:cs="Arial"/>
          <w:b/>
          <w:i/>
          <w:sz w:val="28"/>
        </w:rPr>
      </w:pPr>
      <w:bookmarkStart w:id="55" w:name="_Toc403655896"/>
      <w:r w:rsidRPr="00C2165C">
        <w:rPr>
          <w:rFonts w:ascii="Arial" w:hAnsi="Arial" w:cs="Arial"/>
          <w:b/>
          <w:i/>
          <w:sz w:val="28"/>
        </w:rPr>
        <w:t>Objetivo General</w:t>
      </w:r>
      <w:bookmarkEnd w:id="55"/>
    </w:p>
    <w:p w:rsidR="00C2165C" w:rsidRPr="00C2165C" w:rsidRDefault="00C2165C" w:rsidP="00C2165C">
      <w:pPr>
        <w:jc w:val="both"/>
        <w:rPr>
          <w:rFonts w:ascii="Arial" w:hAnsi="Arial" w:cs="Arial"/>
          <w:sz w:val="26"/>
          <w:szCs w:val="26"/>
        </w:rPr>
      </w:pPr>
      <w:r>
        <w:rPr>
          <w:rFonts w:ascii="Arial" w:hAnsi="Arial" w:cs="Arial"/>
          <w:sz w:val="26"/>
          <w:szCs w:val="26"/>
        </w:rPr>
        <w:t xml:space="preserve">Desarrollar </w:t>
      </w:r>
      <w:r w:rsidR="00F8261E">
        <w:rPr>
          <w:rFonts w:ascii="Arial" w:hAnsi="Arial" w:cs="Arial"/>
          <w:sz w:val="26"/>
          <w:szCs w:val="26"/>
        </w:rPr>
        <w:t>el</w:t>
      </w:r>
      <w:r w:rsidRPr="00C2165C">
        <w:rPr>
          <w:rFonts w:ascii="Arial" w:hAnsi="Arial" w:cs="Arial"/>
          <w:sz w:val="26"/>
          <w:szCs w:val="26"/>
        </w:rPr>
        <w:t xml:space="preserve"> </w:t>
      </w:r>
      <w:r w:rsidR="002D3086">
        <w:rPr>
          <w:rFonts w:ascii="Arial" w:hAnsi="Arial" w:cs="Arial"/>
          <w:sz w:val="26"/>
          <w:szCs w:val="26"/>
        </w:rPr>
        <w:t>sistema W</w:t>
      </w:r>
      <w:r w:rsidRPr="00C2165C">
        <w:rPr>
          <w:rFonts w:ascii="Arial" w:hAnsi="Arial" w:cs="Arial"/>
          <w:sz w:val="26"/>
          <w:szCs w:val="26"/>
        </w:rPr>
        <w:t>eb para llevar el control de la afiliación, planificación, comunicación y finanzas del sindicato docente Bayardo Larios</w:t>
      </w:r>
      <w:r w:rsidR="002D3086">
        <w:rPr>
          <w:rFonts w:ascii="Arial" w:hAnsi="Arial" w:cs="Arial"/>
          <w:sz w:val="26"/>
          <w:szCs w:val="26"/>
        </w:rPr>
        <w:t xml:space="preserve"> P</w:t>
      </w:r>
      <w:r w:rsidRPr="00C2165C">
        <w:rPr>
          <w:rFonts w:ascii="Arial" w:hAnsi="Arial" w:cs="Arial"/>
          <w:sz w:val="26"/>
          <w:szCs w:val="26"/>
        </w:rPr>
        <w:t>alacios de la universidad nacional de ingeniería</w:t>
      </w:r>
      <w:r w:rsidR="00F8261E">
        <w:rPr>
          <w:rFonts w:ascii="Arial" w:hAnsi="Arial" w:cs="Arial"/>
          <w:sz w:val="26"/>
          <w:szCs w:val="26"/>
        </w:rPr>
        <w:t>.</w:t>
      </w:r>
    </w:p>
    <w:p w:rsidR="00953EB6" w:rsidRPr="00953EB6" w:rsidRDefault="00953EB6" w:rsidP="00C2165C">
      <w:pPr>
        <w:spacing w:after="200" w:line="360" w:lineRule="auto"/>
        <w:jc w:val="both"/>
      </w:pPr>
    </w:p>
    <w:p w:rsidR="00953EB6" w:rsidRPr="00C2165C" w:rsidRDefault="00953EB6" w:rsidP="00953EB6">
      <w:pPr>
        <w:pStyle w:val="Ttulo2"/>
        <w:spacing w:after="240"/>
        <w:rPr>
          <w:rFonts w:ascii="Arial" w:hAnsi="Arial" w:cs="Arial"/>
          <w:b/>
          <w:i/>
          <w:sz w:val="28"/>
        </w:rPr>
      </w:pPr>
      <w:r w:rsidRPr="00C2165C">
        <w:rPr>
          <w:rFonts w:ascii="Arial" w:hAnsi="Arial" w:cs="Arial"/>
          <w:b/>
          <w:i/>
          <w:sz w:val="28"/>
        </w:rPr>
        <w:t>Objetivos específicos</w:t>
      </w:r>
    </w:p>
    <w:p w:rsidR="00B9249C" w:rsidRPr="00C2165C" w:rsidRDefault="00825C5B" w:rsidP="00C2165C">
      <w:pPr>
        <w:pStyle w:val="Prrafodelista"/>
        <w:numPr>
          <w:ilvl w:val="0"/>
          <w:numId w:val="9"/>
        </w:numPr>
        <w:jc w:val="both"/>
        <w:rPr>
          <w:rFonts w:ascii="Arial" w:hAnsi="Arial" w:cs="Arial"/>
          <w:sz w:val="26"/>
          <w:szCs w:val="26"/>
        </w:rPr>
      </w:pPr>
      <w:r w:rsidRPr="00C2165C">
        <w:rPr>
          <w:rFonts w:ascii="Arial" w:hAnsi="Arial" w:cs="Arial"/>
          <w:sz w:val="26"/>
          <w:szCs w:val="26"/>
        </w:rPr>
        <w:t>Analizar la información brindada por los usuarios para identificar los requerimientos y definir el alcance la aplicación Web.</w:t>
      </w:r>
    </w:p>
    <w:p w:rsidR="005F1F66" w:rsidRPr="00C2165C" w:rsidRDefault="005F1F66" w:rsidP="00C2165C">
      <w:pPr>
        <w:pStyle w:val="Prrafodelista"/>
        <w:ind w:left="1080"/>
        <w:jc w:val="both"/>
        <w:rPr>
          <w:rFonts w:ascii="Arial" w:hAnsi="Arial" w:cs="Arial"/>
          <w:sz w:val="26"/>
          <w:szCs w:val="26"/>
        </w:rPr>
      </w:pPr>
    </w:p>
    <w:p w:rsidR="005F1F66" w:rsidRPr="00C2165C" w:rsidRDefault="00825C5B" w:rsidP="00C2165C">
      <w:pPr>
        <w:pStyle w:val="Prrafodelista"/>
        <w:numPr>
          <w:ilvl w:val="0"/>
          <w:numId w:val="9"/>
        </w:numPr>
        <w:jc w:val="both"/>
        <w:rPr>
          <w:rFonts w:ascii="Arial" w:hAnsi="Arial" w:cs="Arial"/>
          <w:sz w:val="26"/>
          <w:szCs w:val="26"/>
        </w:rPr>
      </w:pPr>
      <w:r w:rsidRPr="00C2165C">
        <w:rPr>
          <w:rFonts w:ascii="Arial" w:hAnsi="Arial" w:cs="Arial"/>
          <w:sz w:val="26"/>
          <w:szCs w:val="26"/>
        </w:rPr>
        <w:t xml:space="preserve">Diseñar la arquitectura de la aplicación Web a partir de los requerimientos recopilados </w:t>
      </w:r>
      <w:r w:rsidR="005F1F66" w:rsidRPr="00C2165C">
        <w:rPr>
          <w:rFonts w:ascii="Arial" w:hAnsi="Arial" w:cs="Arial"/>
          <w:sz w:val="26"/>
          <w:szCs w:val="26"/>
        </w:rPr>
        <w:t>utilizando la herramienta UML.</w:t>
      </w:r>
    </w:p>
    <w:p w:rsidR="005F1F66" w:rsidRPr="00C2165C" w:rsidRDefault="005F1F66" w:rsidP="00C2165C">
      <w:pPr>
        <w:jc w:val="both"/>
        <w:rPr>
          <w:rFonts w:ascii="Arial" w:hAnsi="Arial" w:cs="Arial"/>
          <w:sz w:val="26"/>
          <w:szCs w:val="26"/>
        </w:rPr>
      </w:pPr>
    </w:p>
    <w:p w:rsidR="005F1F66" w:rsidRPr="00C2165C" w:rsidRDefault="005F1F66" w:rsidP="00C2165C">
      <w:pPr>
        <w:pStyle w:val="Prrafodelista"/>
        <w:numPr>
          <w:ilvl w:val="0"/>
          <w:numId w:val="9"/>
        </w:numPr>
        <w:jc w:val="both"/>
        <w:rPr>
          <w:rFonts w:ascii="Arial" w:hAnsi="Arial" w:cs="Arial"/>
          <w:sz w:val="26"/>
          <w:szCs w:val="26"/>
        </w:rPr>
      </w:pPr>
      <w:r w:rsidRPr="00C2165C">
        <w:rPr>
          <w:rFonts w:ascii="Arial" w:hAnsi="Arial" w:cs="Arial"/>
          <w:sz w:val="26"/>
          <w:szCs w:val="26"/>
        </w:rPr>
        <w:t>Construir los componentes de la aplicación Web, utilizando la tecnología indicada para el buen desempeño de la aplicación.</w:t>
      </w:r>
    </w:p>
    <w:p w:rsidR="005F1F66" w:rsidRPr="00C2165C" w:rsidRDefault="005F1F66" w:rsidP="00C2165C">
      <w:pPr>
        <w:pStyle w:val="Prrafodelista"/>
        <w:ind w:left="1080"/>
        <w:jc w:val="both"/>
        <w:rPr>
          <w:rFonts w:ascii="Arial" w:hAnsi="Arial" w:cs="Arial"/>
          <w:sz w:val="26"/>
          <w:szCs w:val="26"/>
        </w:rPr>
      </w:pPr>
    </w:p>
    <w:p w:rsidR="005F1F66" w:rsidRPr="00C2165C" w:rsidRDefault="005F1F66" w:rsidP="00C2165C">
      <w:pPr>
        <w:pStyle w:val="Prrafodelista"/>
        <w:numPr>
          <w:ilvl w:val="0"/>
          <w:numId w:val="9"/>
        </w:numPr>
        <w:jc w:val="both"/>
        <w:rPr>
          <w:rFonts w:ascii="Arial" w:hAnsi="Arial" w:cs="Arial"/>
          <w:sz w:val="26"/>
          <w:szCs w:val="26"/>
        </w:rPr>
      </w:pPr>
      <w:r w:rsidRPr="00C2165C">
        <w:rPr>
          <w:rFonts w:ascii="Arial" w:hAnsi="Arial" w:cs="Arial"/>
          <w:sz w:val="26"/>
          <w:szCs w:val="26"/>
        </w:rPr>
        <w:t>Implementar la aplicación Web en el sindicato docente Bayardo Larios palacios de la universidad nacional de ingeniería.</w:t>
      </w:r>
    </w:p>
    <w:p w:rsidR="00B9249C" w:rsidRDefault="00B9249C" w:rsidP="00B9249C">
      <w:pPr>
        <w:pStyle w:val="Prrafodelista"/>
        <w:rPr>
          <w:rFonts w:ascii="Arial" w:hAnsi="Arial" w:cs="Arial"/>
          <w:sz w:val="24"/>
          <w:szCs w:val="24"/>
        </w:rPr>
      </w:pPr>
    </w:p>
    <w:p w:rsidR="00B9249C" w:rsidRDefault="00B9249C" w:rsidP="00B9249C">
      <w:r>
        <w:br w:type="page"/>
      </w:r>
    </w:p>
    <w:p w:rsidR="001604F0" w:rsidRDefault="00B9249C" w:rsidP="001604F0">
      <w:pPr>
        <w:pStyle w:val="Ttulo1"/>
        <w:numPr>
          <w:ilvl w:val="0"/>
          <w:numId w:val="2"/>
        </w:numPr>
        <w:spacing w:after="200" w:line="360" w:lineRule="auto"/>
        <w:jc w:val="both"/>
        <w:rPr>
          <w:rFonts w:ascii="Arial" w:hAnsi="Arial" w:cs="Arial"/>
        </w:rPr>
      </w:pPr>
      <w:r>
        <w:rPr>
          <w:rFonts w:ascii="Arial" w:hAnsi="Arial" w:cs="Arial"/>
        </w:rPr>
        <w:lastRenderedPageBreak/>
        <w:t>Marco Teórico</w:t>
      </w:r>
    </w:p>
    <w:p w:rsidR="001604F0" w:rsidRDefault="00702772" w:rsidP="00D14D02">
      <w:pPr>
        <w:pStyle w:val="Ttulo2"/>
        <w:numPr>
          <w:ilvl w:val="0"/>
          <w:numId w:val="12"/>
        </w:numPr>
        <w:spacing w:after="240"/>
        <w:rPr>
          <w:rFonts w:ascii="Arial" w:hAnsi="Arial" w:cs="Arial"/>
          <w:b/>
          <w:i/>
          <w:lang w:eastAsia="es-NI"/>
        </w:rPr>
      </w:pPr>
      <w:r>
        <w:rPr>
          <w:rFonts w:ascii="Arial" w:hAnsi="Arial" w:cs="Arial"/>
          <w:b/>
          <w:i/>
          <w:lang w:eastAsia="es-NI"/>
        </w:rPr>
        <w:t xml:space="preserve">Internet </w:t>
      </w:r>
    </w:p>
    <w:p w:rsidR="00D14D02" w:rsidRDefault="00702772" w:rsidP="00ED6F27">
      <w:pPr>
        <w:spacing w:line="360" w:lineRule="auto"/>
        <w:jc w:val="both"/>
        <w:rPr>
          <w:rFonts w:ascii="Arial" w:hAnsi="Arial" w:cs="Arial"/>
          <w:sz w:val="24"/>
          <w:szCs w:val="24"/>
        </w:rPr>
      </w:pPr>
      <w:r w:rsidRPr="00702772">
        <w:rPr>
          <w:rFonts w:ascii="Arial" w:hAnsi="Arial" w:cs="Arial"/>
          <w:sz w:val="24"/>
          <w:szCs w:val="24"/>
        </w:rPr>
        <w:t>Internet, la red de redes, nace a mediados de la década de los setenta,</w:t>
      </w:r>
      <w:r>
        <w:rPr>
          <w:rFonts w:ascii="Arial" w:hAnsi="Arial" w:cs="Arial"/>
          <w:sz w:val="24"/>
          <w:szCs w:val="24"/>
        </w:rPr>
        <w:t xml:space="preserve"> </w:t>
      </w:r>
      <w:r w:rsidRPr="00702772">
        <w:rPr>
          <w:rFonts w:ascii="Arial" w:hAnsi="Arial" w:cs="Arial"/>
          <w:sz w:val="24"/>
          <w:szCs w:val="24"/>
        </w:rPr>
        <w:t>bajo los</w:t>
      </w:r>
      <w:r>
        <w:rPr>
          <w:rFonts w:ascii="Arial" w:hAnsi="Arial" w:cs="Arial"/>
          <w:sz w:val="24"/>
          <w:szCs w:val="24"/>
        </w:rPr>
        <w:t xml:space="preserve"> </w:t>
      </w:r>
      <w:r w:rsidRPr="00702772">
        <w:rPr>
          <w:rFonts w:ascii="Arial" w:hAnsi="Arial" w:cs="Arial"/>
          <w:sz w:val="24"/>
          <w:szCs w:val="24"/>
        </w:rPr>
        <w:t>auspicios de DARP</w:t>
      </w:r>
      <w:r>
        <w:rPr>
          <w:rFonts w:ascii="Arial" w:hAnsi="Arial" w:cs="Arial"/>
          <w:sz w:val="24"/>
          <w:szCs w:val="24"/>
        </w:rPr>
        <w:t>A, la Agencia de Proyectos Avan</w:t>
      </w:r>
      <w:r w:rsidRPr="00702772">
        <w:rPr>
          <w:rFonts w:ascii="Arial" w:hAnsi="Arial" w:cs="Arial"/>
          <w:sz w:val="24"/>
          <w:szCs w:val="24"/>
        </w:rPr>
        <w:t>zados para la Defensa de Estados Unidos. DARPA inició un</w:t>
      </w:r>
      <w:r>
        <w:rPr>
          <w:rFonts w:ascii="Arial" w:hAnsi="Arial" w:cs="Arial"/>
          <w:sz w:val="24"/>
          <w:szCs w:val="24"/>
        </w:rPr>
        <w:t xml:space="preserve"> </w:t>
      </w:r>
      <w:r w:rsidRPr="00702772">
        <w:rPr>
          <w:rFonts w:ascii="Arial" w:hAnsi="Arial" w:cs="Arial"/>
          <w:sz w:val="24"/>
          <w:szCs w:val="24"/>
        </w:rPr>
        <w:t>programa de investigación de técnicas y tecnologías para unir diversas</w:t>
      </w:r>
      <w:r>
        <w:rPr>
          <w:rFonts w:ascii="Arial" w:hAnsi="Arial" w:cs="Arial"/>
          <w:sz w:val="24"/>
          <w:szCs w:val="24"/>
        </w:rPr>
        <w:t xml:space="preserve"> </w:t>
      </w:r>
      <w:r w:rsidRPr="00702772">
        <w:rPr>
          <w:rFonts w:ascii="Arial" w:hAnsi="Arial" w:cs="Arial"/>
          <w:sz w:val="24"/>
          <w:szCs w:val="24"/>
        </w:rPr>
        <w:t>redes de conmutación de paquetes, permitiendo así a los ordenadores</w:t>
      </w:r>
      <w:r>
        <w:rPr>
          <w:rFonts w:ascii="Arial" w:hAnsi="Arial" w:cs="Arial"/>
          <w:sz w:val="24"/>
          <w:szCs w:val="24"/>
        </w:rPr>
        <w:t xml:space="preserve"> </w:t>
      </w:r>
      <w:r w:rsidRPr="00702772">
        <w:rPr>
          <w:rFonts w:ascii="Arial" w:hAnsi="Arial" w:cs="Arial"/>
          <w:sz w:val="24"/>
          <w:szCs w:val="24"/>
        </w:rPr>
        <w:t>conectados a estas redes comunicarse entre sí de forma</w:t>
      </w:r>
      <w:r>
        <w:rPr>
          <w:rFonts w:ascii="Arial" w:hAnsi="Arial" w:cs="Arial"/>
          <w:sz w:val="24"/>
          <w:szCs w:val="24"/>
        </w:rPr>
        <w:t xml:space="preserve"> </w:t>
      </w:r>
      <w:r w:rsidRPr="00702772">
        <w:rPr>
          <w:rFonts w:ascii="Arial" w:hAnsi="Arial" w:cs="Arial"/>
          <w:sz w:val="24"/>
          <w:szCs w:val="24"/>
        </w:rPr>
        <w:t>fácil</w:t>
      </w:r>
      <w:r>
        <w:rPr>
          <w:rFonts w:ascii="Arial" w:hAnsi="Arial" w:cs="Arial"/>
          <w:sz w:val="24"/>
          <w:szCs w:val="24"/>
        </w:rPr>
        <w:t xml:space="preserve"> </w:t>
      </w:r>
      <w:r w:rsidRPr="00702772">
        <w:rPr>
          <w:rFonts w:ascii="Arial" w:hAnsi="Arial" w:cs="Arial"/>
          <w:sz w:val="24"/>
          <w:szCs w:val="24"/>
        </w:rPr>
        <w:t>y transparente.</w:t>
      </w:r>
      <w:r>
        <w:rPr>
          <w:rFonts w:ascii="Arial" w:hAnsi="Arial" w:cs="Arial"/>
          <w:sz w:val="24"/>
          <w:szCs w:val="24"/>
        </w:rPr>
        <w:t xml:space="preserve"> </w:t>
      </w:r>
      <w:sdt>
        <w:sdtPr>
          <w:rPr>
            <w:rFonts w:ascii="Arial" w:hAnsi="Arial" w:cs="Arial"/>
            <w:b/>
            <w:sz w:val="24"/>
            <w:szCs w:val="24"/>
          </w:rPr>
          <w:id w:val="-1728440909"/>
          <w:citation/>
        </w:sdtPr>
        <w:sdtEndPr/>
        <w:sdtContent>
          <w:r w:rsidRPr="00DE0B62">
            <w:rPr>
              <w:rFonts w:ascii="Arial" w:hAnsi="Arial" w:cs="Arial"/>
              <w:b/>
              <w:sz w:val="24"/>
              <w:szCs w:val="24"/>
            </w:rPr>
            <w:fldChar w:fldCharType="begin"/>
          </w:r>
          <w:r w:rsidRPr="00DE0B62">
            <w:rPr>
              <w:rFonts w:ascii="Arial" w:hAnsi="Arial" w:cs="Arial"/>
              <w:b/>
              <w:sz w:val="24"/>
              <w:szCs w:val="24"/>
              <w:lang w:val="es-ES"/>
            </w:rPr>
            <w:instrText xml:space="preserve">CITATION Mat04 \p 11 \l 3082 </w:instrText>
          </w:r>
          <w:r w:rsidRPr="00DE0B62">
            <w:rPr>
              <w:rFonts w:ascii="Arial" w:hAnsi="Arial" w:cs="Arial"/>
              <w:b/>
              <w:sz w:val="24"/>
              <w:szCs w:val="24"/>
            </w:rPr>
            <w:fldChar w:fldCharType="separate"/>
          </w:r>
          <w:r w:rsidR="005E177A" w:rsidRPr="00DE0B62">
            <w:rPr>
              <w:rFonts w:ascii="Arial" w:hAnsi="Arial" w:cs="Arial"/>
              <w:b/>
              <w:noProof/>
              <w:sz w:val="24"/>
              <w:szCs w:val="24"/>
              <w:lang w:val="es-ES"/>
            </w:rPr>
            <w:t>(Mateu, 2004, pág. 11)</w:t>
          </w:r>
          <w:r w:rsidRPr="00DE0B62">
            <w:rPr>
              <w:rFonts w:ascii="Arial" w:hAnsi="Arial" w:cs="Arial"/>
              <w:b/>
              <w:sz w:val="24"/>
              <w:szCs w:val="24"/>
            </w:rPr>
            <w:fldChar w:fldCharType="end"/>
          </w:r>
        </w:sdtContent>
      </w:sdt>
      <w:r w:rsidRPr="00DE0B62">
        <w:rPr>
          <w:rFonts w:ascii="Arial" w:hAnsi="Arial" w:cs="Arial"/>
          <w:b/>
          <w:sz w:val="24"/>
          <w:szCs w:val="24"/>
        </w:rPr>
        <w:t>.</w:t>
      </w:r>
    </w:p>
    <w:p w:rsidR="00DC384A" w:rsidRDefault="00ED6F27" w:rsidP="00ED6F27">
      <w:pPr>
        <w:spacing w:line="360" w:lineRule="auto"/>
        <w:jc w:val="both"/>
        <w:rPr>
          <w:rFonts w:ascii="Arial" w:hAnsi="Arial" w:cs="Arial"/>
          <w:sz w:val="24"/>
          <w:szCs w:val="24"/>
        </w:rPr>
      </w:pPr>
      <w:r w:rsidRPr="00ED6F27">
        <w:rPr>
          <w:rFonts w:ascii="Arial" w:hAnsi="Arial" w:cs="Arial"/>
          <w:sz w:val="24"/>
          <w:szCs w:val="24"/>
        </w:rPr>
        <w:t>En estos momentos disponer de una dirección de correo electrónico, de</w:t>
      </w:r>
      <w:r>
        <w:rPr>
          <w:rFonts w:ascii="Arial" w:hAnsi="Arial" w:cs="Arial"/>
          <w:sz w:val="24"/>
          <w:szCs w:val="24"/>
        </w:rPr>
        <w:t xml:space="preserve"> </w:t>
      </w:r>
      <w:r w:rsidRPr="00ED6F27">
        <w:rPr>
          <w:rFonts w:ascii="Arial" w:hAnsi="Arial" w:cs="Arial"/>
          <w:sz w:val="24"/>
          <w:szCs w:val="24"/>
        </w:rPr>
        <w:t>acceso a la web, etc., ha dejado de ser una novedad para convertirse</w:t>
      </w:r>
      <w:r>
        <w:rPr>
          <w:rFonts w:ascii="Arial" w:hAnsi="Arial" w:cs="Arial"/>
          <w:sz w:val="24"/>
          <w:szCs w:val="24"/>
        </w:rPr>
        <w:t xml:space="preserve"> </w:t>
      </w:r>
      <w:r w:rsidRPr="00ED6F27">
        <w:rPr>
          <w:rFonts w:ascii="Arial" w:hAnsi="Arial" w:cs="Arial"/>
          <w:sz w:val="24"/>
          <w:szCs w:val="24"/>
        </w:rPr>
        <w:t>en algo normal en muchos países del mundo. Por eso las empresas, instituciones,</w:t>
      </w:r>
      <w:r>
        <w:rPr>
          <w:rFonts w:ascii="Arial" w:hAnsi="Arial" w:cs="Arial"/>
          <w:sz w:val="24"/>
          <w:szCs w:val="24"/>
        </w:rPr>
        <w:t xml:space="preserve"> </w:t>
      </w:r>
      <w:r w:rsidRPr="00ED6F27">
        <w:rPr>
          <w:rFonts w:ascii="Arial" w:hAnsi="Arial" w:cs="Arial"/>
          <w:sz w:val="24"/>
          <w:szCs w:val="24"/>
        </w:rPr>
        <w:t xml:space="preserve">administraciones y demás están migrando </w:t>
      </w:r>
      <w:r>
        <w:rPr>
          <w:rFonts w:ascii="Arial" w:hAnsi="Arial" w:cs="Arial"/>
          <w:sz w:val="24"/>
          <w:szCs w:val="24"/>
        </w:rPr>
        <w:t>rápidamente to</w:t>
      </w:r>
      <w:r w:rsidRPr="00ED6F27">
        <w:rPr>
          <w:rFonts w:ascii="Arial" w:hAnsi="Arial" w:cs="Arial"/>
          <w:sz w:val="24"/>
          <w:szCs w:val="24"/>
        </w:rPr>
        <w:t>dos sus servicios, aplicaciones, tiendas, etc., a un entorno web que</w:t>
      </w:r>
      <w:r>
        <w:rPr>
          <w:rFonts w:ascii="Arial" w:hAnsi="Arial" w:cs="Arial"/>
          <w:sz w:val="24"/>
          <w:szCs w:val="24"/>
        </w:rPr>
        <w:t xml:space="preserve"> </w:t>
      </w:r>
      <w:r w:rsidRPr="00ED6F27">
        <w:rPr>
          <w:rFonts w:ascii="Arial" w:hAnsi="Arial" w:cs="Arial"/>
          <w:sz w:val="24"/>
          <w:szCs w:val="24"/>
        </w:rPr>
        <w:t>permita a sus clientes y usuarios acceder a todo ello por Internet. A pesar</w:t>
      </w:r>
      <w:r>
        <w:rPr>
          <w:rFonts w:ascii="Arial" w:hAnsi="Arial" w:cs="Arial"/>
          <w:sz w:val="24"/>
          <w:szCs w:val="24"/>
        </w:rPr>
        <w:t xml:space="preserve"> </w:t>
      </w:r>
      <w:r w:rsidRPr="00ED6F27">
        <w:rPr>
          <w:rFonts w:ascii="Arial" w:hAnsi="Arial" w:cs="Arial"/>
          <w:sz w:val="24"/>
          <w:szCs w:val="24"/>
        </w:rPr>
        <w:t>del ligero descenso experimentado en el ritmo de crecimiento, Internet</w:t>
      </w:r>
      <w:r>
        <w:rPr>
          <w:rFonts w:ascii="Arial" w:hAnsi="Arial" w:cs="Arial"/>
          <w:sz w:val="24"/>
          <w:szCs w:val="24"/>
        </w:rPr>
        <w:t xml:space="preserve"> </w:t>
      </w:r>
      <w:r w:rsidRPr="00ED6F27">
        <w:rPr>
          <w:rFonts w:ascii="Arial" w:hAnsi="Arial" w:cs="Arial"/>
          <w:sz w:val="24"/>
          <w:szCs w:val="24"/>
        </w:rPr>
        <w:t>está destinado a convertirse en una suerte de servicio universal de comunicaciones,</w:t>
      </w:r>
      <w:r>
        <w:rPr>
          <w:rFonts w:ascii="Arial" w:hAnsi="Arial" w:cs="Arial"/>
          <w:sz w:val="24"/>
          <w:szCs w:val="24"/>
        </w:rPr>
        <w:t xml:space="preserve"> </w:t>
      </w:r>
      <w:r w:rsidRPr="00ED6F27">
        <w:rPr>
          <w:rFonts w:ascii="Arial" w:hAnsi="Arial" w:cs="Arial"/>
          <w:sz w:val="24"/>
          <w:szCs w:val="24"/>
        </w:rPr>
        <w:t>permitiendo una comunicación universal.</w:t>
      </w:r>
      <w:sdt>
        <w:sdtPr>
          <w:rPr>
            <w:rFonts w:ascii="Arial" w:hAnsi="Arial" w:cs="Arial"/>
            <w:b/>
            <w:sz w:val="24"/>
            <w:szCs w:val="24"/>
          </w:rPr>
          <w:id w:val="-1411535556"/>
          <w:citation/>
        </w:sdtPr>
        <w:sdtEndPr/>
        <w:sdtContent>
          <w:r w:rsidRPr="00DE0B62">
            <w:rPr>
              <w:rFonts w:ascii="Arial" w:hAnsi="Arial" w:cs="Arial"/>
              <w:b/>
              <w:sz w:val="24"/>
              <w:szCs w:val="24"/>
            </w:rPr>
            <w:fldChar w:fldCharType="begin"/>
          </w:r>
          <w:r w:rsidRPr="00DE0B62">
            <w:rPr>
              <w:rFonts w:ascii="Arial" w:hAnsi="Arial" w:cs="Arial"/>
              <w:b/>
              <w:sz w:val="24"/>
              <w:szCs w:val="24"/>
              <w:lang w:val="es-ES"/>
            </w:rPr>
            <w:instrText xml:space="preserve">CITATION Mat04 \p 12 \l 3082 </w:instrText>
          </w:r>
          <w:r w:rsidRPr="00DE0B62">
            <w:rPr>
              <w:rFonts w:ascii="Arial" w:hAnsi="Arial" w:cs="Arial"/>
              <w:b/>
              <w:sz w:val="24"/>
              <w:szCs w:val="24"/>
            </w:rPr>
            <w:fldChar w:fldCharType="separate"/>
          </w:r>
          <w:r w:rsidR="005E177A" w:rsidRPr="00DE0B62">
            <w:rPr>
              <w:rFonts w:ascii="Arial" w:hAnsi="Arial" w:cs="Arial"/>
              <w:b/>
              <w:noProof/>
              <w:sz w:val="24"/>
              <w:szCs w:val="24"/>
              <w:lang w:val="es-ES"/>
            </w:rPr>
            <w:t xml:space="preserve"> (Mateu, 2004, pág. 12)</w:t>
          </w:r>
          <w:r w:rsidRPr="00DE0B62">
            <w:rPr>
              <w:rFonts w:ascii="Arial" w:hAnsi="Arial" w:cs="Arial"/>
              <w:b/>
              <w:sz w:val="24"/>
              <w:szCs w:val="24"/>
            </w:rPr>
            <w:fldChar w:fldCharType="end"/>
          </w:r>
        </w:sdtContent>
      </w:sdt>
      <w:r w:rsidR="003D3DA3" w:rsidRPr="00DE0B62">
        <w:rPr>
          <w:rFonts w:ascii="Arial" w:hAnsi="Arial" w:cs="Arial"/>
          <w:b/>
          <w:sz w:val="24"/>
          <w:szCs w:val="24"/>
        </w:rPr>
        <w:t>.</w:t>
      </w:r>
    </w:p>
    <w:p w:rsidR="00DC384A" w:rsidRDefault="00D42A5F" w:rsidP="0043790A">
      <w:pPr>
        <w:spacing w:line="360" w:lineRule="auto"/>
        <w:jc w:val="both"/>
        <w:rPr>
          <w:rFonts w:ascii="Arial" w:hAnsi="Arial" w:cs="Arial"/>
          <w:sz w:val="24"/>
          <w:szCs w:val="24"/>
        </w:rPr>
      </w:pPr>
      <w:r>
        <w:rPr>
          <w:rFonts w:ascii="Arial" w:hAnsi="Arial" w:cs="Arial"/>
          <w:sz w:val="24"/>
          <w:szCs w:val="24"/>
        </w:rPr>
        <w:t>El manejo y comprensión de los conceptos básicos de e</w:t>
      </w:r>
      <w:r w:rsidR="00F54B06">
        <w:rPr>
          <w:rFonts w:ascii="Arial" w:hAnsi="Arial" w:cs="Arial"/>
          <w:sz w:val="24"/>
          <w:szCs w:val="24"/>
        </w:rPr>
        <w:t xml:space="preserve">sta </w:t>
      </w:r>
      <w:r w:rsidR="00F54B06" w:rsidRPr="00F54B06">
        <w:rPr>
          <w:rFonts w:ascii="Arial" w:hAnsi="Arial" w:cs="Arial"/>
          <w:sz w:val="24"/>
          <w:szCs w:val="24"/>
        </w:rPr>
        <w:t>he</w:t>
      </w:r>
      <w:r>
        <w:rPr>
          <w:rFonts w:ascii="Arial" w:hAnsi="Arial" w:cs="Arial"/>
          <w:sz w:val="24"/>
          <w:szCs w:val="24"/>
        </w:rPr>
        <w:t>rramienta nos ayudara a percibir de una  mejor manera la necesidad de nuestro cliente durante el desarrollo del presente trabajo monográfico</w:t>
      </w:r>
      <w:r w:rsidR="001D0D75">
        <w:rPr>
          <w:rFonts w:ascii="Arial" w:hAnsi="Arial" w:cs="Arial"/>
          <w:sz w:val="24"/>
          <w:szCs w:val="24"/>
        </w:rPr>
        <w:t>; mediante el uso correcto de ésta</w:t>
      </w:r>
      <w:r w:rsidR="0043790A">
        <w:rPr>
          <w:rFonts w:ascii="Arial" w:hAnsi="Arial" w:cs="Arial"/>
          <w:sz w:val="24"/>
          <w:szCs w:val="24"/>
        </w:rPr>
        <w:t xml:space="preserve"> facilitaremos la comunicación entre la junta directiva del sindicato docente y sus agremiados, entre otros aspectos que mejoraran.</w:t>
      </w:r>
      <w:r>
        <w:rPr>
          <w:rFonts w:ascii="Arial" w:hAnsi="Arial" w:cs="Arial"/>
          <w:sz w:val="24"/>
          <w:szCs w:val="24"/>
        </w:rPr>
        <w:t xml:space="preserve"> </w:t>
      </w:r>
      <w:r w:rsidR="00DC384A">
        <w:rPr>
          <w:rFonts w:ascii="Arial" w:hAnsi="Arial" w:cs="Arial"/>
          <w:sz w:val="24"/>
          <w:szCs w:val="24"/>
        </w:rPr>
        <w:br/>
      </w:r>
    </w:p>
    <w:p w:rsidR="00DC384A" w:rsidRDefault="00DC384A" w:rsidP="00ED6F27">
      <w:pPr>
        <w:spacing w:line="360" w:lineRule="auto"/>
        <w:jc w:val="both"/>
        <w:rPr>
          <w:rFonts w:ascii="Arial" w:hAnsi="Arial" w:cs="Arial"/>
          <w:sz w:val="24"/>
          <w:szCs w:val="24"/>
        </w:rPr>
      </w:pPr>
    </w:p>
    <w:p w:rsidR="00DC384A" w:rsidRDefault="00DC384A" w:rsidP="00ED6F27">
      <w:pPr>
        <w:spacing w:line="360" w:lineRule="auto"/>
        <w:jc w:val="both"/>
        <w:rPr>
          <w:rFonts w:ascii="Arial" w:hAnsi="Arial" w:cs="Arial"/>
          <w:sz w:val="24"/>
          <w:szCs w:val="24"/>
        </w:rPr>
      </w:pPr>
    </w:p>
    <w:p w:rsidR="00DC384A" w:rsidRDefault="00DC384A" w:rsidP="00ED6F27">
      <w:pPr>
        <w:spacing w:line="360" w:lineRule="auto"/>
        <w:jc w:val="both"/>
        <w:rPr>
          <w:rFonts w:ascii="Arial" w:hAnsi="Arial" w:cs="Arial"/>
          <w:sz w:val="24"/>
          <w:szCs w:val="24"/>
        </w:rPr>
      </w:pPr>
    </w:p>
    <w:p w:rsidR="00DC384A" w:rsidRDefault="00DC384A" w:rsidP="00ED6F27">
      <w:pPr>
        <w:spacing w:line="360" w:lineRule="auto"/>
        <w:jc w:val="both"/>
        <w:rPr>
          <w:rFonts w:ascii="Arial" w:hAnsi="Arial" w:cs="Arial"/>
          <w:sz w:val="24"/>
          <w:szCs w:val="24"/>
        </w:rPr>
      </w:pPr>
    </w:p>
    <w:p w:rsidR="00DC384A" w:rsidRPr="00ED6F27" w:rsidRDefault="00DC384A" w:rsidP="00ED6F27">
      <w:pPr>
        <w:spacing w:line="360" w:lineRule="auto"/>
        <w:jc w:val="both"/>
        <w:rPr>
          <w:rFonts w:ascii="Arial" w:hAnsi="Arial" w:cs="Arial"/>
          <w:sz w:val="24"/>
          <w:szCs w:val="24"/>
        </w:rPr>
      </w:pPr>
    </w:p>
    <w:p w:rsidR="00B9249C" w:rsidRDefault="00006D20" w:rsidP="00006D20">
      <w:pPr>
        <w:pStyle w:val="Ttulo2"/>
        <w:numPr>
          <w:ilvl w:val="0"/>
          <w:numId w:val="12"/>
        </w:numPr>
        <w:spacing w:after="240"/>
        <w:rPr>
          <w:rFonts w:ascii="Arial" w:hAnsi="Arial" w:cs="Arial"/>
          <w:b/>
          <w:i/>
          <w:lang w:eastAsia="es-NI"/>
        </w:rPr>
      </w:pPr>
      <w:r w:rsidRPr="00006D20">
        <w:rPr>
          <w:rFonts w:ascii="Arial" w:hAnsi="Arial" w:cs="Arial"/>
          <w:b/>
          <w:i/>
          <w:lang w:eastAsia="es-NI"/>
        </w:rPr>
        <w:lastRenderedPageBreak/>
        <w:t>ASP.NET</w:t>
      </w:r>
      <w:r w:rsidR="00921C90">
        <w:rPr>
          <w:rFonts w:ascii="Arial" w:hAnsi="Arial" w:cs="Arial"/>
          <w:b/>
          <w:i/>
          <w:lang w:eastAsia="es-NI"/>
        </w:rPr>
        <w:t xml:space="preserve"> con MVC5</w:t>
      </w:r>
    </w:p>
    <w:p w:rsidR="00153352" w:rsidRDefault="00921C90" w:rsidP="0043790A">
      <w:pPr>
        <w:spacing w:line="360" w:lineRule="auto"/>
        <w:jc w:val="both"/>
        <w:rPr>
          <w:rFonts w:ascii="Arial" w:hAnsi="Arial" w:cs="Arial"/>
          <w:sz w:val="24"/>
          <w:szCs w:val="24"/>
        </w:rPr>
      </w:pPr>
      <w:r>
        <w:rPr>
          <w:rFonts w:ascii="Arial" w:hAnsi="Arial" w:cs="Arial"/>
          <w:sz w:val="24"/>
          <w:szCs w:val="24"/>
        </w:rPr>
        <w:t>ASP.NET e</w:t>
      </w:r>
      <w:r w:rsidR="008317E2" w:rsidRPr="00B618D1">
        <w:rPr>
          <w:rFonts w:ascii="Arial" w:hAnsi="Arial" w:cs="Arial"/>
          <w:sz w:val="24"/>
          <w:szCs w:val="24"/>
        </w:rPr>
        <w:t>s</w:t>
      </w:r>
      <w:r w:rsidR="00B618D1" w:rsidRPr="00B618D1">
        <w:rPr>
          <w:rFonts w:ascii="Arial" w:hAnsi="Arial" w:cs="Arial"/>
          <w:sz w:val="24"/>
          <w:szCs w:val="24"/>
        </w:rPr>
        <w:t xml:space="preserve"> un modelo de desarrollo Web unificado que incluye los servicios necesarios para crear aplicaciones Web empresariales con el código mínimo. ASP.NET forma parte de .NET Framework y al codificar las aplicaciones ASP.NET tiene acceso a las clases en .NET Framework. El código de las aplicaciones puede escribirse en cualquier lenguaje compatible con el Common Language Runtime (CLR), entre ellos Microsoft Visual Basic, C#, JScript .NET y J#. Estos lenguajes permiten desarrollar aplicaciones ASP.NET que se benefician del Common Language Runtime, seguridad de tipos, herencia, etc.</w:t>
      </w:r>
      <w:r>
        <w:rPr>
          <w:rFonts w:ascii="Arial" w:hAnsi="Arial" w:cs="Arial"/>
          <w:sz w:val="24"/>
          <w:szCs w:val="24"/>
        </w:rPr>
        <w:t xml:space="preserve"> </w:t>
      </w:r>
      <w:sdt>
        <w:sdtPr>
          <w:rPr>
            <w:rFonts w:ascii="Arial" w:hAnsi="Arial" w:cs="Arial"/>
            <w:sz w:val="24"/>
            <w:szCs w:val="24"/>
          </w:rPr>
          <w:id w:val="25071075"/>
          <w:citation/>
        </w:sdtPr>
        <w:sdtEndPr>
          <w:rPr>
            <w:b/>
          </w:rPr>
        </w:sdtEndPr>
        <w:sdtContent>
          <w:r w:rsidRPr="00DE0B62">
            <w:rPr>
              <w:rFonts w:ascii="Arial" w:hAnsi="Arial" w:cs="Arial"/>
              <w:b/>
              <w:sz w:val="24"/>
              <w:szCs w:val="24"/>
            </w:rPr>
            <w:fldChar w:fldCharType="begin"/>
          </w:r>
          <w:r w:rsidR="005E177A" w:rsidRPr="00DE0B62">
            <w:rPr>
              <w:rFonts w:ascii="Arial" w:hAnsi="Arial" w:cs="Arial"/>
              <w:b/>
              <w:sz w:val="24"/>
              <w:szCs w:val="24"/>
              <w:lang w:val="es-ES"/>
            </w:rPr>
            <w:instrText xml:space="preserve">CITATION Mic \l 3082 </w:instrText>
          </w:r>
          <w:r w:rsidRPr="00DE0B62">
            <w:rPr>
              <w:rFonts w:ascii="Arial" w:hAnsi="Arial" w:cs="Arial"/>
              <w:b/>
              <w:sz w:val="24"/>
              <w:szCs w:val="24"/>
            </w:rPr>
            <w:fldChar w:fldCharType="separate"/>
          </w:r>
          <w:r w:rsidR="005E177A" w:rsidRPr="00DE0B62">
            <w:rPr>
              <w:rFonts w:ascii="Arial" w:hAnsi="Arial" w:cs="Arial"/>
              <w:b/>
              <w:noProof/>
              <w:sz w:val="24"/>
              <w:szCs w:val="24"/>
              <w:lang w:val="es-ES"/>
            </w:rPr>
            <w:t>(Microsoft Developer Network, 2007)</w:t>
          </w:r>
          <w:r w:rsidRPr="00DE0B62">
            <w:rPr>
              <w:rFonts w:ascii="Arial" w:hAnsi="Arial" w:cs="Arial"/>
              <w:b/>
              <w:sz w:val="24"/>
              <w:szCs w:val="24"/>
            </w:rPr>
            <w:fldChar w:fldCharType="end"/>
          </w:r>
        </w:sdtContent>
      </w:sdt>
    </w:p>
    <w:p w:rsidR="00921C90" w:rsidRDefault="005E177A" w:rsidP="0043790A">
      <w:pPr>
        <w:spacing w:line="360" w:lineRule="auto"/>
        <w:jc w:val="both"/>
        <w:rPr>
          <w:rFonts w:ascii="Arial" w:hAnsi="Arial" w:cs="Arial"/>
          <w:sz w:val="24"/>
          <w:szCs w:val="24"/>
        </w:rPr>
      </w:pPr>
      <w:r>
        <w:rPr>
          <w:rFonts w:ascii="Arial" w:hAnsi="Arial" w:cs="Arial"/>
          <w:sz w:val="24"/>
          <w:szCs w:val="24"/>
        </w:rPr>
        <w:t xml:space="preserve">A como lo definen en </w:t>
      </w:r>
      <w:sdt>
        <w:sdtPr>
          <w:rPr>
            <w:rFonts w:ascii="Arial" w:hAnsi="Arial" w:cs="Arial"/>
            <w:sz w:val="24"/>
            <w:szCs w:val="24"/>
          </w:rPr>
          <w:id w:val="-120620345"/>
          <w:citation/>
        </w:sdtPr>
        <w:sdtEndPr>
          <w:rPr>
            <w:b/>
          </w:rPr>
        </w:sdtEndPr>
        <w:sdtContent>
          <w:r w:rsidRPr="00DE0B62">
            <w:rPr>
              <w:rFonts w:ascii="Arial" w:hAnsi="Arial" w:cs="Arial"/>
              <w:b/>
              <w:sz w:val="24"/>
              <w:szCs w:val="24"/>
            </w:rPr>
            <w:fldChar w:fldCharType="begin"/>
          </w:r>
          <w:r w:rsidRPr="00DE0B62">
            <w:rPr>
              <w:rFonts w:ascii="Arial" w:hAnsi="Arial" w:cs="Arial"/>
              <w:b/>
              <w:sz w:val="24"/>
              <w:szCs w:val="24"/>
              <w:lang w:val="es-ES"/>
            </w:rPr>
            <w:instrText xml:space="preserve"> CITATION Mic1 \l 3082 </w:instrText>
          </w:r>
          <w:r w:rsidRPr="00DE0B62">
            <w:rPr>
              <w:rFonts w:ascii="Arial" w:hAnsi="Arial" w:cs="Arial"/>
              <w:b/>
              <w:sz w:val="24"/>
              <w:szCs w:val="24"/>
            </w:rPr>
            <w:fldChar w:fldCharType="separate"/>
          </w:r>
          <w:r w:rsidRPr="00DE0B62">
            <w:rPr>
              <w:rFonts w:ascii="Arial" w:hAnsi="Arial" w:cs="Arial"/>
              <w:b/>
              <w:noProof/>
              <w:sz w:val="24"/>
              <w:szCs w:val="24"/>
              <w:lang w:val="es-ES"/>
            </w:rPr>
            <w:t>(Microsoft Developers Networks, s.f.)</w:t>
          </w:r>
          <w:r w:rsidRPr="00DE0B62">
            <w:rPr>
              <w:rFonts w:ascii="Arial" w:hAnsi="Arial" w:cs="Arial"/>
              <w:b/>
              <w:sz w:val="24"/>
              <w:szCs w:val="24"/>
            </w:rPr>
            <w:fldChar w:fldCharType="end"/>
          </w:r>
        </w:sdtContent>
      </w:sdt>
      <w:r w:rsidRPr="00DE0B62">
        <w:rPr>
          <w:rFonts w:ascii="Arial" w:hAnsi="Arial" w:cs="Arial"/>
          <w:b/>
          <w:sz w:val="24"/>
          <w:szCs w:val="24"/>
        </w:rPr>
        <w:t xml:space="preserve"> </w:t>
      </w:r>
      <w:r w:rsidRPr="005E177A">
        <w:rPr>
          <w:rFonts w:ascii="Arial" w:hAnsi="Arial" w:cs="Arial"/>
          <w:sz w:val="24"/>
          <w:szCs w:val="24"/>
        </w:rPr>
        <w:t>El modelo arquitectónico Modelo-Vista-Controlador (MVC) separa una aplicación en tres componentes principales: el modelo, la vista y el controlador. El marco de ASP.NET MVC proporciona una alternativa al modelo de formularios Web Forms de ASP.NET para crear aplicaciones web. El marco de ASP.NET MVC es un marco de presentación de poca complejidad y fácil de comprobar que (como las aplicaciones basadas en formularios Web Forms) se integra con las características de ASP.NET existentes, tales como páginas maestras y la autenticación basada en pertenencia. El marco de MVC se define en el ensamblado System.Web.Mvc.</w:t>
      </w:r>
    </w:p>
    <w:p w:rsidR="001D0D75" w:rsidRDefault="005C4A90" w:rsidP="0043790A">
      <w:pPr>
        <w:spacing w:line="360" w:lineRule="auto"/>
        <w:jc w:val="both"/>
        <w:rPr>
          <w:rFonts w:ascii="Arial" w:hAnsi="Arial" w:cs="Arial"/>
          <w:sz w:val="24"/>
          <w:szCs w:val="24"/>
        </w:rPr>
      </w:pPr>
      <w:r>
        <w:rPr>
          <w:rFonts w:ascii="Arial" w:hAnsi="Arial" w:cs="Arial"/>
          <w:sz w:val="24"/>
          <w:szCs w:val="24"/>
        </w:rPr>
        <w:t xml:space="preserve">Utilizaremos esta herramienta debido a que nos brinda una serie de </w:t>
      </w:r>
      <w:r w:rsidR="002B29B6">
        <w:rPr>
          <w:rFonts w:ascii="Arial" w:hAnsi="Arial" w:cs="Arial"/>
          <w:sz w:val="24"/>
          <w:szCs w:val="24"/>
        </w:rPr>
        <w:t xml:space="preserve">beneficios en relación al tiempo </w:t>
      </w:r>
      <w:r w:rsidR="00206BB7">
        <w:rPr>
          <w:rFonts w:ascii="Arial" w:hAnsi="Arial" w:cs="Arial"/>
          <w:sz w:val="24"/>
          <w:szCs w:val="24"/>
        </w:rPr>
        <w:t xml:space="preserve">de realización del proyecto </w:t>
      </w:r>
      <w:r w:rsidR="002B29B6">
        <w:rPr>
          <w:rFonts w:ascii="Arial" w:hAnsi="Arial" w:cs="Arial"/>
          <w:sz w:val="24"/>
          <w:szCs w:val="24"/>
        </w:rPr>
        <w:t>y al momento de generar reportes, en otras palabras</w:t>
      </w:r>
      <w:r w:rsidR="002B29B6" w:rsidRPr="002B29B6">
        <w:t xml:space="preserve"> </w:t>
      </w:r>
      <w:r w:rsidR="002B29B6">
        <w:rPr>
          <w:rFonts w:ascii="Arial" w:hAnsi="Arial" w:cs="Arial"/>
          <w:sz w:val="24"/>
          <w:szCs w:val="24"/>
        </w:rPr>
        <w:t>f</w:t>
      </w:r>
      <w:r w:rsidR="002B29B6" w:rsidRPr="002B29B6">
        <w:rPr>
          <w:rFonts w:ascii="Arial" w:hAnsi="Arial" w:cs="Arial"/>
          <w:sz w:val="24"/>
          <w:szCs w:val="24"/>
        </w:rPr>
        <w:t>acilita la administración de la complejidad, al dividir una aplicación en el modelo, la vista y el controlado</w:t>
      </w:r>
      <w:r w:rsidR="002B29B6">
        <w:rPr>
          <w:rFonts w:ascii="Arial" w:hAnsi="Arial" w:cs="Arial"/>
          <w:sz w:val="24"/>
          <w:szCs w:val="24"/>
        </w:rPr>
        <w:t>r,</w:t>
      </w:r>
      <w:r w:rsidR="002B29B6" w:rsidRPr="002B29B6">
        <w:t xml:space="preserve"> </w:t>
      </w:r>
      <w:r w:rsidR="002B29B6">
        <w:rPr>
          <w:rFonts w:ascii="Arial" w:hAnsi="Arial" w:cs="Arial"/>
          <w:sz w:val="24"/>
          <w:szCs w:val="24"/>
        </w:rPr>
        <w:t>p</w:t>
      </w:r>
      <w:r w:rsidR="002B29B6" w:rsidRPr="002B29B6">
        <w:rPr>
          <w:rFonts w:ascii="Arial" w:hAnsi="Arial" w:cs="Arial"/>
          <w:sz w:val="24"/>
          <w:szCs w:val="24"/>
        </w:rPr>
        <w:t>roporciona una mayor compatibilidad con el desarrollo basado en pruebas</w:t>
      </w:r>
      <w:r w:rsidR="00206BB7">
        <w:rPr>
          <w:rFonts w:ascii="Arial" w:hAnsi="Arial" w:cs="Arial"/>
          <w:sz w:val="24"/>
          <w:szCs w:val="24"/>
        </w:rPr>
        <w:t>, etc..</w:t>
      </w:r>
    </w:p>
    <w:p w:rsidR="003131D1" w:rsidRDefault="003131D1" w:rsidP="0043790A">
      <w:pPr>
        <w:spacing w:line="360" w:lineRule="auto"/>
        <w:jc w:val="both"/>
        <w:rPr>
          <w:rFonts w:ascii="Arial" w:hAnsi="Arial" w:cs="Arial"/>
          <w:sz w:val="24"/>
          <w:szCs w:val="24"/>
        </w:rPr>
      </w:pPr>
    </w:p>
    <w:p w:rsidR="003131D1" w:rsidRDefault="003131D1" w:rsidP="003131D1">
      <w:pPr>
        <w:spacing w:line="360" w:lineRule="auto"/>
        <w:jc w:val="both"/>
        <w:rPr>
          <w:rFonts w:ascii="Arial" w:hAnsi="Arial" w:cs="Arial"/>
          <w:sz w:val="24"/>
          <w:szCs w:val="24"/>
        </w:rPr>
      </w:pPr>
    </w:p>
    <w:p w:rsidR="003131D1" w:rsidRDefault="003D5391" w:rsidP="003131D1">
      <w:pPr>
        <w:pStyle w:val="Ttulo2"/>
        <w:numPr>
          <w:ilvl w:val="0"/>
          <w:numId w:val="12"/>
        </w:numPr>
        <w:spacing w:after="240"/>
        <w:rPr>
          <w:rFonts w:ascii="Arial" w:hAnsi="Arial" w:cs="Arial"/>
          <w:b/>
          <w:i/>
          <w:lang w:eastAsia="es-NI"/>
        </w:rPr>
      </w:pPr>
      <w:r>
        <w:rPr>
          <w:rFonts w:ascii="Arial" w:hAnsi="Arial" w:cs="Arial"/>
          <w:b/>
          <w:i/>
          <w:lang w:eastAsia="es-NI"/>
        </w:rPr>
        <w:lastRenderedPageBreak/>
        <w:t>C</w:t>
      </w:r>
      <w:r w:rsidR="00701069">
        <w:rPr>
          <w:rFonts w:ascii="Arial" w:hAnsi="Arial" w:cs="Arial"/>
          <w:b/>
          <w:i/>
          <w:lang w:eastAsia="es-NI"/>
        </w:rPr>
        <w:t xml:space="preserve">ontrol </w:t>
      </w:r>
      <w:r>
        <w:rPr>
          <w:rFonts w:ascii="Arial" w:hAnsi="Arial" w:cs="Arial"/>
          <w:b/>
          <w:i/>
          <w:lang w:eastAsia="es-NI"/>
        </w:rPr>
        <w:t>de V</w:t>
      </w:r>
      <w:r w:rsidR="00701069">
        <w:rPr>
          <w:rFonts w:ascii="Arial" w:hAnsi="Arial" w:cs="Arial"/>
          <w:b/>
          <w:i/>
          <w:lang w:eastAsia="es-NI"/>
        </w:rPr>
        <w:t xml:space="preserve">ersiones </w:t>
      </w:r>
    </w:p>
    <w:p w:rsidR="003D5391" w:rsidRDefault="003D5391" w:rsidP="003D5391">
      <w:pPr>
        <w:spacing w:line="360" w:lineRule="auto"/>
        <w:jc w:val="both"/>
        <w:rPr>
          <w:rFonts w:ascii="Arial" w:hAnsi="Arial" w:cs="Arial"/>
          <w:sz w:val="24"/>
          <w:szCs w:val="24"/>
        </w:rPr>
      </w:pPr>
      <w:r w:rsidRPr="003D5391">
        <w:rPr>
          <w:rFonts w:ascii="Arial" w:hAnsi="Arial" w:cs="Arial"/>
          <w:sz w:val="24"/>
          <w:szCs w:val="24"/>
        </w:rPr>
        <w:t>El control de versiones es un sistema que registra los cambios realizados sobre un archivo o conjunto de archivos a lo largo del tiempo, de modo que puedas recuperar versiones específicas más adelante</w:t>
      </w:r>
      <w:r>
        <w:rPr>
          <w:rFonts w:ascii="Arial" w:hAnsi="Arial" w:cs="Arial"/>
          <w:sz w:val="24"/>
          <w:szCs w:val="24"/>
        </w:rPr>
        <w:t>.</w:t>
      </w:r>
      <w:r w:rsidR="00CB527E">
        <w:rPr>
          <w:rFonts w:ascii="Arial" w:hAnsi="Arial" w:cs="Arial"/>
          <w:sz w:val="24"/>
          <w:szCs w:val="24"/>
        </w:rPr>
        <w:t xml:space="preserve"> </w:t>
      </w:r>
      <w:sdt>
        <w:sdtPr>
          <w:rPr>
            <w:rFonts w:ascii="Arial" w:hAnsi="Arial" w:cs="Arial"/>
            <w:b/>
            <w:sz w:val="24"/>
            <w:szCs w:val="24"/>
          </w:rPr>
          <w:id w:val="-526023772"/>
          <w:citation/>
        </w:sdtPr>
        <w:sdtEndPr/>
        <w:sdtContent>
          <w:r w:rsidR="00CB527E" w:rsidRPr="00DE0B62">
            <w:rPr>
              <w:rFonts w:ascii="Arial" w:hAnsi="Arial" w:cs="Arial"/>
              <w:b/>
              <w:sz w:val="24"/>
              <w:szCs w:val="24"/>
            </w:rPr>
            <w:fldChar w:fldCharType="begin"/>
          </w:r>
          <w:r w:rsidR="00CB527E" w:rsidRPr="00DE0B62">
            <w:rPr>
              <w:rFonts w:ascii="Arial" w:hAnsi="Arial" w:cs="Arial"/>
              <w:b/>
              <w:sz w:val="24"/>
              <w:szCs w:val="24"/>
              <w:lang w:val="es-ES"/>
            </w:rPr>
            <w:instrText xml:space="preserve"> CITATION Sco14 \l 3082 </w:instrText>
          </w:r>
          <w:r w:rsidR="00CB527E" w:rsidRPr="00DE0B62">
            <w:rPr>
              <w:rFonts w:ascii="Arial" w:hAnsi="Arial" w:cs="Arial"/>
              <w:b/>
              <w:sz w:val="24"/>
              <w:szCs w:val="24"/>
            </w:rPr>
            <w:fldChar w:fldCharType="separate"/>
          </w:r>
          <w:r w:rsidR="00CB527E" w:rsidRPr="00DE0B62">
            <w:rPr>
              <w:rFonts w:ascii="Arial" w:hAnsi="Arial" w:cs="Arial"/>
              <w:b/>
              <w:noProof/>
              <w:sz w:val="24"/>
              <w:szCs w:val="24"/>
              <w:lang w:val="es-ES"/>
            </w:rPr>
            <w:t>(Straub, 2014)</w:t>
          </w:r>
          <w:r w:rsidR="00CB527E" w:rsidRPr="00DE0B62">
            <w:rPr>
              <w:rFonts w:ascii="Arial" w:hAnsi="Arial" w:cs="Arial"/>
              <w:b/>
              <w:sz w:val="24"/>
              <w:szCs w:val="24"/>
            </w:rPr>
            <w:fldChar w:fldCharType="end"/>
          </w:r>
        </w:sdtContent>
      </w:sdt>
    </w:p>
    <w:p w:rsidR="00AD2A15" w:rsidRDefault="00AD2A15" w:rsidP="00AD2A15">
      <w:pPr>
        <w:pStyle w:val="Ttulo2"/>
        <w:numPr>
          <w:ilvl w:val="0"/>
          <w:numId w:val="13"/>
        </w:numPr>
        <w:spacing w:after="240"/>
        <w:rPr>
          <w:rFonts w:ascii="Arial" w:hAnsi="Arial" w:cs="Arial"/>
          <w:b/>
          <w:i/>
          <w:lang w:eastAsia="es-NI"/>
        </w:rPr>
      </w:pPr>
      <w:r w:rsidRPr="00AD2A15">
        <w:rPr>
          <w:rFonts w:ascii="Arial" w:hAnsi="Arial" w:cs="Arial"/>
          <w:b/>
          <w:i/>
          <w:lang w:eastAsia="es-NI"/>
        </w:rPr>
        <w:t>GIT como control de versiones</w:t>
      </w:r>
    </w:p>
    <w:p w:rsidR="00AD2A15" w:rsidRDefault="00AD2A15" w:rsidP="00AD2A15">
      <w:pPr>
        <w:spacing w:line="360" w:lineRule="auto"/>
        <w:jc w:val="both"/>
        <w:rPr>
          <w:rFonts w:ascii="Arial" w:hAnsi="Arial" w:cs="Arial"/>
          <w:sz w:val="24"/>
          <w:szCs w:val="24"/>
        </w:rPr>
      </w:pPr>
      <w:r>
        <w:rPr>
          <w:rFonts w:ascii="Arial" w:hAnsi="Arial" w:cs="Arial"/>
          <w:sz w:val="24"/>
          <w:szCs w:val="24"/>
        </w:rPr>
        <w:t>Git (pronunciado "guit"</w:t>
      </w:r>
      <w:r w:rsidRPr="00AD2A15">
        <w:rPr>
          <w:rFonts w:ascii="Arial" w:hAnsi="Arial" w:cs="Arial"/>
          <w:sz w:val="24"/>
          <w:szCs w:val="24"/>
        </w:rPr>
        <w:t>) es un software de control de versiones diseñado por Linus Torvalds, pensando en la eficiencia y la confiabilidad del mantenimiento de versiones de aplicaciones cuando éstas tienen un gran número de archivos de código fuente.</w:t>
      </w:r>
      <w:r>
        <w:rPr>
          <w:rFonts w:ascii="Arial" w:hAnsi="Arial" w:cs="Arial"/>
          <w:sz w:val="24"/>
          <w:szCs w:val="24"/>
        </w:rPr>
        <w:t xml:space="preserve"> </w:t>
      </w:r>
      <w:sdt>
        <w:sdtPr>
          <w:rPr>
            <w:rFonts w:ascii="Arial" w:hAnsi="Arial" w:cs="Arial"/>
            <w:b/>
            <w:sz w:val="24"/>
            <w:szCs w:val="24"/>
          </w:rPr>
          <w:id w:val="1754239128"/>
          <w:citation/>
        </w:sdtPr>
        <w:sdtEndPr/>
        <w:sdtContent>
          <w:r w:rsidRPr="00DE0B62">
            <w:rPr>
              <w:rFonts w:ascii="Arial" w:hAnsi="Arial" w:cs="Arial"/>
              <w:b/>
              <w:sz w:val="24"/>
              <w:szCs w:val="24"/>
            </w:rPr>
            <w:fldChar w:fldCharType="begin"/>
          </w:r>
          <w:r w:rsidRPr="00DE0B62">
            <w:rPr>
              <w:rFonts w:ascii="Arial" w:hAnsi="Arial" w:cs="Arial"/>
              <w:b/>
              <w:sz w:val="24"/>
              <w:szCs w:val="24"/>
              <w:lang w:val="es-ES"/>
            </w:rPr>
            <w:instrText xml:space="preserve"> CITATION Sco14 \l 3082 </w:instrText>
          </w:r>
          <w:r w:rsidRPr="00DE0B62">
            <w:rPr>
              <w:rFonts w:ascii="Arial" w:hAnsi="Arial" w:cs="Arial"/>
              <w:b/>
              <w:sz w:val="24"/>
              <w:szCs w:val="24"/>
            </w:rPr>
            <w:fldChar w:fldCharType="separate"/>
          </w:r>
          <w:r w:rsidRPr="00DE0B62">
            <w:rPr>
              <w:rFonts w:ascii="Arial" w:hAnsi="Arial" w:cs="Arial"/>
              <w:b/>
              <w:noProof/>
              <w:sz w:val="24"/>
              <w:szCs w:val="24"/>
              <w:lang w:val="es-ES"/>
            </w:rPr>
            <w:t>(Straub, 2014)</w:t>
          </w:r>
          <w:r w:rsidRPr="00DE0B62">
            <w:rPr>
              <w:rFonts w:ascii="Arial" w:hAnsi="Arial" w:cs="Arial"/>
              <w:b/>
              <w:sz w:val="24"/>
              <w:szCs w:val="24"/>
            </w:rPr>
            <w:fldChar w:fldCharType="end"/>
          </w:r>
        </w:sdtContent>
      </w:sdt>
    </w:p>
    <w:p w:rsidR="00AD2A15" w:rsidRPr="00AD2A15" w:rsidRDefault="00DE0B62" w:rsidP="00AD2A15">
      <w:pPr>
        <w:spacing w:line="360" w:lineRule="auto"/>
        <w:jc w:val="both"/>
        <w:rPr>
          <w:rFonts w:ascii="Arial" w:hAnsi="Arial" w:cs="Arial"/>
          <w:sz w:val="24"/>
          <w:szCs w:val="24"/>
        </w:rPr>
      </w:pPr>
      <w:r>
        <w:rPr>
          <w:rFonts w:ascii="Arial" w:hAnsi="Arial" w:cs="Arial"/>
          <w:sz w:val="24"/>
          <w:szCs w:val="24"/>
        </w:rPr>
        <w:t>Como plant</w:t>
      </w:r>
      <w:r w:rsidR="00535F7B">
        <w:rPr>
          <w:rFonts w:ascii="Arial" w:hAnsi="Arial" w:cs="Arial"/>
          <w:sz w:val="24"/>
          <w:szCs w:val="24"/>
        </w:rPr>
        <w:t>e</w:t>
      </w:r>
      <w:r>
        <w:rPr>
          <w:rFonts w:ascii="Arial" w:hAnsi="Arial" w:cs="Arial"/>
          <w:sz w:val="24"/>
          <w:szCs w:val="24"/>
        </w:rPr>
        <w:t xml:space="preserve">a </w:t>
      </w:r>
      <w:r w:rsidR="00AD2A15">
        <w:rPr>
          <w:rFonts w:ascii="Arial" w:hAnsi="Arial" w:cs="Arial"/>
          <w:sz w:val="24"/>
          <w:szCs w:val="24"/>
        </w:rPr>
        <w:t xml:space="preserve"> </w:t>
      </w:r>
      <w:sdt>
        <w:sdtPr>
          <w:rPr>
            <w:rFonts w:ascii="Arial" w:hAnsi="Arial" w:cs="Arial"/>
            <w:b/>
            <w:sz w:val="24"/>
            <w:szCs w:val="24"/>
          </w:rPr>
          <w:id w:val="-1461179220"/>
          <w:citation/>
        </w:sdtPr>
        <w:sdtEndPr/>
        <w:sdtContent>
          <w:r w:rsidR="00AD2A15" w:rsidRPr="00DE0B62">
            <w:rPr>
              <w:rFonts w:ascii="Arial" w:hAnsi="Arial" w:cs="Arial"/>
              <w:b/>
              <w:sz w:val="24"/>
              <w:szCs w:val="24"/>
            </w:rPr>
            <w:fldChar w:fldCharType="begin"/>
          </w:r>
          <w:r w:rsidR="00AD2A15" w:rsidRPr="00DE0B62">
            <w:rPr>
              <w:rFonts w:ascii="Arial" w:hAnsi="Arial" w:cs="Arial"/>
              <w:b/>
              <w:sz w:val="24"/>
              <w:szCs w:val="24"/>
              <w:lang w:val="es-ES"/>
            </w:rPr>
            <w:instrText xml:space="preserve">CITATION gab \p 11 \l 3082 </w:instrText>
          </w:r>
          <w:r w:rsidR="00AD2A15" w:rsidRPr="00DE0B62">
            <w:rPr>
              <w:rFonts w:ascii="Arial" w:hAnsi="Arial" w:cs="Arial"/>
              <w:b/>
              <w:sz w:val="24"/>
              <w:szCs w:val="24"/>
            </w:rPr>
            <w:fldChar w:fldCharType="separate"/>
          </w:r>
          <w:r w:rsidR="00AD2A15" w:rsidRPr="00DE0B62">
            <w:rPr>
              <w:rFonts w:ascii="Arial" w:hAnsi="Arial" w:cs="Arial"/>
              <w:b/>
              <w:noProof/>
              <w:sz w:val="24"/>
              <w:szCs w:val="24"/>
              <w:lang w:val="es-ES"/>
            </w:rPr>
            <w:t>(saldaña, pág. 11)</w:t>
          </w:r>
          <w:r w:rsidR="00AD2A15" w:rsidRPr="00DE0B62">
            <w:rPr>
              <w:rFonts w:ascii="Arial" w:hAnsi="Arial" w:cs="Arial"/>
              <w:b/>
              <w:sz w:val="24"/>
              <w:szCs w:val="24"/>
            </w:rPr>
            <w:fldChar w:fldCharType="end"/>
          </w:r>
        </w:sdtContent>
      </w:sdt>
      <w:r w:rsidRPr="00DE0B62">
        <w:rPr>
          <w:rFonts w:ascii="Arial" w:hAnsi="Arial" w:cs="Arial"/>
          <w:b/>
          <w:sz w:val="24"/>
          <w:szCs w:val="24"/>
        </w:rPr>
        <w:t>,</w:t>
      </w:r>
      <w:r>
        <w:rPr>
          <w:rFonts w:ascii="Arial" w:hAnsi="Arial" w:cs="Arial"/>
          <w:sz w:val="24"/>
          <w:szCs w:val="24"/>
        </w:rPr>
        <w:t xml:space="preserve"> entre sus principales características están:</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Un sistema de control de versiones distribuido.</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No depende de acceso a la red o un repositorio central.</w:t>
      </w:r>
    </w:p>
    <w:p w:rsidR="00CB527E"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Enfocado a la velocidad, uso práctico y manejo de proyectos grandes</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Es extremadamente rápido.</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Autentificación criptográfica del historial.</w:t>
      </w:r>
    </w:p>
    <w:p w:rsidR="00AD2A15" w:rsidRP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Formato de archivo muy sencillo y compacto.</w:t>
      </w:r>
    </w:p>
    <w:p w:rsidR="00AD2A15" w:rsidRDefault="00AD2A15" w:rsidP="00AD2A15">
      <w:pPr>
        <w:pStyle w:val="Prrafodelista"/>
        <w:numPr>
          <w:ilvl w:val="0"/>
          <w:numId w:val="14"/>
        </w:numPr>
        <w:spacing w:line="360" w:lineRule="auto"/>
        <w:jc w:val="both"/>
        <w:rPr>
          <w:rFonts w:ascii="Arial" w:hAnsi="Arial" w:cs="Arial"/>
          <w:sz w:val="24"/>
          <w:szCs w:val="24"/>
        </w:rPr>
      </w:pPr>
      <w:r w:rsidRPr="00AD2A15">
        <w:rPr>
          <w:rFonts w:ascii="Arial" w:hAnsi="Arial" w:cs="Arial"/>
          <w:sz w:val="24"/>
          <w:szCs w:val="24"/>
        </w:rPr>
        <w:t>100% distribuido</w:t>
      </w:r>
    </w:p>
    <w:p w:rsidR="00DE0B62" w:rsidRDefault="00DE0B62" w:rsidP="00DE0B62">
      <w:pPr>
        <w:pStyle w:val="Prrafodelista"/>
        <w:spacing w:line="360" w:lineRule="auto"/>
        <w:jc w:val="both"/>
        <w:rPr>
          <w:rFonts w:ascii="Arial" w:hAnsi="Arial" w:cs="Arial"/>
          <w:sz w:val="24"/>
          <w:szCs w:val="24"/>
        </w:rPr>
      </w:pPr>
    </w:p>
    <w:p w:rsidR="00DE0B62" w:rsidRPr="00DE0B62" w:rsidRDefault="00DE0B62" w:rsidP="00DE0B62">
      <w:pPr>
        <w:pStyle w:val="Ttulo2"/>
        <w:numPr>
          <w:ilvl w:val="0"/>
          <w:numId w:val="12"/>
        </w:numPr>
        <w:spacing w:after="240"/>
        <w:rPr>
          <w:rFonts w:ascii="Arial" w:hAnsi="Arial" w:cs="Arial"/>
          <w:b/>
          <w:i/>
          <w:lang w:eastAsia="es-NI"/>
        </w:rPr>
      </w:pPr>
      <w:r w:rsidRPr="00DE0B62">
        <w:rPr>
          <w:rFonts w:ascii="Arial" w:hAnsi="Arial" w:cs="Arial"/>
          <w:b/>
          <w:i/>
          <w:lang w:eastAsia="es-NI"/>
        </w:rPr>
        <w:t>Visual Studio 2015</w:t>
      </w:r>
    </w:p>
    <w:p w:rsidR="00DE0B62" w:rsidRDefault="00DE0B62" w:rsidP="00DE0B62">
      <w:pPr>
        <w:spacing w:line="360" w:lineRule="auto"/>
        <w:jc w:val="both"/>
        <w:rPr>
          <w:rFonts w:ascii="Arial" w:hAnsi="Arial" w:cs="Arial"/>
          <w:sz w:val="24"/>
          <w:szCs w:val="24"/>
        </w:rPr>
      </w:pPr>
      <w:r w:rsidRPr="00DE0B62">
        <w:rPr>
          <w:rFonts w:ascii="Arial" w:hAnsi="Arial" w:cs="Arial"/>
          <w:sz w:val="24"/>
          <w:szCs w:val="24"/>
        </w:rPr>
        <w:t>Visual Studio es un conjunto de herramientas de desarrollo de software y de otras tecnologías basado en componentes para crear aplicaciones eficaces de alto rendimiento. Además, Visual Studio está optimizado para diseño basado en equipos, desarrollo e implementación mediante Visual Studio Online o Team Foundation Server.</w:t>
      </w:r>
      <w:sdt>
        <w:sdtPr>
          <w:rPr>
            <w:rFonts w:ascii="Arial" w:hAnsi="Arial" w:cs="Arial"/>
            <w:b/>
            <w:sz w:val="24"/>
            <w:szCs w:val="24"/>
          </w:rPr>
          <w:id w:val="-1513756700"/>
          <w:citation/>
        </w:sdtPr>
        <w:sdtEndPr/>
        <w:sdtContent>
          <w:r w:rsidR="00CA3134" w:rsidRPr="00B77F5E">
            <w:rPr>
              <w:rFonts w:ascii="Arial" w:hAnsi="Arial" w:cs="Arial"/>
              <w:b/>
              <w:sz w:val="24"/>
              <w:szCs w:val="24"/>
            </w:rPr>
            <w:fldChar w:fldCharType="begin"/>
          </w:r>
          <w:r w:rsidR="00CA3134" w:rsidRPr="00B77F5E">
            <w:rPr>
              <w:rFonts w:ascii="Arial" w:hAnsi="Arial" w:cs="Arial"/>
              <w:b/>
              <w:sz w:val="24"/>
              <w:szCs w:val="24"/>
              <w:lang w:val="es-ES"/>
            </w:rPr>
            <w:instrText xml:space="preserve"> CITATION Mic2 \l 3082 </w:instrText>
          </w:r>
          <w:r w:rsidR="00CA3134" w:rsidRPr="00B77F5E">
            <w:rPr>
              <w:rFonts w:ascii="Arial" w:hAnsi="Arial" w:cs="Arial"/>
              <w:b/>
              <w:sz w:val="24"/>
              <w:szCs w:val="24"/>
            </w:rPr>
            <w:fldChar w:fldCharType="separate"/>
          </w:r>
          <w:r w:rsidR="00CA3134" w:rsidRPr="00B77F5E">
            <w:rPr>
              <w:rFonts w:ascii="Arial" w:hAnsi="Arial" w:cs="Arial"/>
              <w:b/>
              <w:noProof/>
              <w:sz w:val="24"/>
              <w:szCs w:val="24"/>
              <w:lang w:val="es-ES"/>
            </w:rPr>
            <w:t xml:space="preserve"> (Microsoft Developers, s.f.)</w:t>
          </w:r>
          <w:r w:rsidR="00CA3134" w:rsidRPr="00B77F5E">
            <w:rPr>
              <w:rFonts w:ascii="Arial" w:hAnsi="Arial" w:cs="Arial"/>
              <w:b/>
              <w:sz w:val="24"/>
              <w:szCs w:val="24"/>
            </w:rPr>
            <w:fldChar w:fldCharType="end"/>
          </w:r>
        </w:sdtContent>
      </w:sdt>
    </w:p>
    <w:p w:rsidR="00CA3134" w:rsidRDefault="0011535A" w:rsidP="00DE0B62">
      <w:pPr>
        <w:spacing w:line="360" w:lineRule="auto"/>
        <w:jc w:val="both"/>
        <w:rPr>
          <w:rFonts w:ascii="Arial" w:hAnsi="Arial" w:cs="Arial"/>
          <w:sz w:val="24"/>
          <w:szCs w:val="24"/>
        </w:rPr>
      </w:pPr>
      <w:r>
        <w:rPr>
          <w:rFonts w:ascii="Arial" w:hAnsi="Arial" w:cs="Arial"/>
          <w:sz w:val="24"/>
          <w:szCs w:val="24"/>
        </w:rPr>
        <w:t xml:space="preserve">Entre las más destacadas </w:t>
      </w:r>
      <w:r w:rsidR="00CA3134" w:rsidRPr="00CA3134">
        <w:rPr>
          <w:rFonts w:ascii="Arial" w:hAnsi="Arial" w:cs="Arial"/>
          <w:sz w:val="24"/>
          <w:szCs w:val="24"/>
        </w:rPr>
        <w:t>Novedades de Visual Studio 2015</w:t>
      </w:r>
      <w:r>
        <w:rPr>
          <w:rFonts w:ascii="Arial" w:hAnsi="Arial" w:cs="Arial"/>
          <w:sz w:val="24"/>
          <w:szCs w:val="24"/>
        </w:rPr>
        <w:t>:</w:t>
      </w:r>
    </w:p>
    <w:p w:rsidR="0011535A" w:rsidRPr="0011535A" w:rsidRDefault="0011535A" w:rsidP="0011535A">
      <w:pPr>
        <w:pStyle w:val="Prrafodelista"/>
        <w:numPr>
          <w:ilvl w:val="0"/>
          <w:numId w:val="15"/>
        </w:numPr>
        <w:spacing w:line="360" w:lineRule="auto"/>
        <w:jc w:val="both"/>
        <w:rPr>
          <w:rFonts w:ascii="Arial" w:hAnsi="Arial" w:cs="Arial"/>
          <w:sz w:val="24"/>
          <w:szCs w:val="24"/>
        </w:rPr>
      </w:pPr>
      <w:r w:rsidRPr="0011535A">
        <w:rPr>
          <w:rFonts w:ascii="Arial" w:hAnsi="Arial" w:cs="Arial"/>
          <w:b/>
          <w:sz w:val="24"/>
          <w:szCs w:val="24"/>
        </w:rPr>
        <w:t>WEB:</w:t>
      </w:r>
      <w:r w:rsidRPr="0011535A">
        <w:rPr>
          <w:rFonts w:ascii="Arial" w:hAnsi="Arial" w:cs="Arial"/>
          <w:sz w:val="24"/>
          <w:szCs w:val="24"/>
        </w:rPr>
        <w:t xml:space="preserve"> ASP.NET 5 es una actualización principal para MVC, WebAPI y SignalR y se ejecuta en Windows, Mac y Linux. ASP.NET 5 se ha diseñado </w:t>
      </w:r>
      <w:r w:rsidRPr="0011535A">
        <w:rPr>
          <w:rFonts w:ascii="Arial" w:hAnsi="Arial" w:cs="Arial"/>
          <w:sz w:val="24"/>
          <w:szCs w:val="24"/>
        </w:rPr>
        <w:lastRenderedPageBreak/>
        <w:t>desde la base para ofrecerle una pila de .NET eficiente y ajustable para compilar modernas aplicaciones basadas en la nube</w:t>
      </w:r>
    </w:p>
    <w:p w:rsidR="00CA3134" w:rsidRPr="0011535A" w:rsidRDefault="0011535A" w:rsidP="0011535A">
      <w:pPr>
        <w:pStyle w:val="Prrafodelista"/>
        <w:numPr>
          <w:ilvl w:val="0"/>
          <w:numId w:val="15"/>
        </w:numPr>
        <w:spacing w:line="360" w:lineRule="auto"/>
        <w:jc w:val="both"/>
        <w:rPr>
          <w:rFonts w:ascii="Arial" w:hAnsi="Arial" w:cs="Arial"/>
          <w:b/>
          <w:sz w:val="24"/>
          <w:szCs w:val="24"/>
        </w:rPr>
      </w:pPr>
      <w:r w:rsidRPr="0011535A">
        <w:rPr>
          <w:rFonts w:ascii="Arial" w:hAnsi="Arial" w:cs="Arial"/>
          <w:b/>
          <w:sz w:val="24"/>
          <w:szCs w:val="24"/>
        </w:rPr>
        <w:t>.NET Framework</w:t>
      </w:r>
      <w:r>
        <w:rPr>
          <w:rFonts w:ascii="Arial" w:hAnsi="Arial" w:cs="Arial"/>
          <w:b/>
          <w:sz w:val="24"/>
          <w:szCs w:val="24"/>
        </w:rPr>
        <w:t xml:space="preserve">: </w:t>
      </w:r>
      <w:r w:rsidRPr="0011535A">
        <w:rPr>
          <w:rFonts w:ascii="Arial" w:hAnsi="Arial" w:cs="Arial"/>
          <w:sz w:val="24"/>
          <w:szCs w:val="24"/>
        </w:rPr>
        <w:t>Microsoft .NET Framework 4.6 ofrece aproximadamente 150 API nuevas y 50 API actualizadas para admitir más escenarios.</w:t>
      </w:r>
    </w:p>
    <w:p w:rsidR="0011535A" w:rsidRDefault="0011535A" w:rsidP="0011535A">
      <w:pPr>
        <w:pStyle w:val="Prrafodelista"/>
        <w:numPr>
          <w:ilvl w:val="0"/>
          <w:numId w:val="15"/>
        </w:numPr>
        <w:spacing w:line="360" w:lineRule="auto"/>
        <w:jc w:val="both"/>
        <w:rPr>
          <w:rFonts w:ascii="Arial" w:hAnsi="Arial" w:cs="Arial"/>
          <w:b/>
          <w:sz w:val="24"/>
          <w:szCs w:val="24"/>
        </w:rPr>
      </w:pPr>
      <w:r>
        <w:rPr>
          <w:rFonts w:ascii="Arial" w:hAnsi="Arial" w:cs="Arial"/>
          <w:b/>
          <w:sz w:val="24"/>
          <w:szCs w:val="24"/>
        </w:rPr>
        <w:t xml:space="preserve">NuGets </w:t>
      </w:r>
      <w:r w:rsidRPr="0011535A">
        <w:rPr>
          <w:rFonts w:ascii="Arial" w:hAnsi="Arial" w:cs="Arial"/>
          <w:sz w:val="24"/>
          <w:szCs w:val="24"/>
        </w:rPr>
        <w:t>actualizados</w:t>
      </w:r>
      <w:r w:rsidRPr="0011535A">
        <w:t xml:space="preserve"> </w:t>
      </w:r>
      <w:r w:rsidRPr="0011535A">
        <w:rPr>
          <w:rFonts w:ascii="Arial" w:hAnsi="Arial" w:cs="Arial"/>
          <w:sz w:val="24"/>
          <w:szCs w:val="24"/>
        </w:rPr>
        <w:t>de paquetes que permite instalar y actualizar librerías y herramientas en Visual Studio</w:t>
      </w:r>
      <w:r>
        <w:rPr>
          <w:rFonts w:ascii="Arial" w:hAnsi="Arial" w:cs="Arial"/>
          <w:b/>
          <w:sz w:val="24"/>
          <w:szCs w:val="24"/>
        </w:rPr>
        <w:t>.</w:t>
      </w:r>
    </w:p>
    <w:p w:rsidR="0011535A" w:rsidRDefault="001B2D64" w:rsidP="001B2D64">
      <w:pPr>
        <w:pStyle w:val="Ttulo2"/>
        <w:numPr>
          <w:ilvl w:val="0"/>
          <w:numId w:val="12"/>
        </w:numPr>
        <w:spacing w:after="240"/>
        <w:rPr>
          <w:rFonts w:ascii="Arial" w:hAnsi="Arial" w:cs="Arial"/>
          <w:b/>
          <w:i/>
          <w:lang w:eastAsia="es-NI"/>
        </w:rPr>
      </w:pPr>
      <w:r w:rsidRPr="001B2D64">
        <w:rPr>
          <w:rFonts w:ascii="Arial" w:hAnsi="Arial" w:cs="Arial"/>
          <w:b/>
          <w:i/>
          <w:lang w:eastAsia="es-NI"/>
        </w:rPr>
        <w:t xml:space="preserve">Framework </w:t>
      </w:r>
      <w:r w:rsidR="00B77F5E">
        <w:rPr>
          <w:rFonts w:ascii="Arial" w:hAnsi="Arial" w:cs="Arial"/>
          <w:b/>
          <w:i/>
          <w:lang w:eastAsia="es-NI"/>
        </w:rPr>
        <w:t>WEB</w:t>
      </w:r>
      <w:r w:rsidR="00535F7B">
        <w:rPr>
          <w:rFonts w:ascii="Arial" w:hAnsi="Arial" w:cs="Arial"/>
          <w:b/>
          <w:i/>
          <w:lang w:eastAsia="es-NI"/>
        </w:rPr>
        <w:t xml:space="preserve">                                                                                                                                                                                                                                                                                                                                                                                                                                  </w:t>
      </w:r>
    </w:p>
    <w:p w:rsidR="00B77F5E" w:rsidRDefault="00B77F5E" w:rsidP="00B77F5E">
      <w:pPr>
        <w:spacing w:line="360" w:lineRule="auto"/>
        <w:jc w:val="both"/>
        <w:rPr>
          <w:rFonts w:ascii="Arial" w:hAnsi="Arial" w:cs="Arial"/>
          <w:sz w:val="24"/>
          <w:szCs w:val="24"/>
        </w:rPr>
      </w:pPr>
      <w:r w:rsidRPr="00B77F5E">
        <w:rPr>
          <w:rFonts w:ascii="Arial" w:hAnsi="Arial" w:cs="Arial"/>
          <w:sz w:val="24"/>
          <w:szCs w:val="24"/>
        </w:rPr>
        <w:t>El</w:t>
      </w:r>
      <w:r>
        <w:rPr>
          <w:rFonts w:ascii="Arial" w:hAnsi="Arial" w:cs="Arial"/>
          <w:sz w:val="24"/>
          <w:szCs w:val="24"/>
        </w:rPr>
        <w:t xml:space="preserve"> concepto framework se emplea en </w:t>
      </w:r>
      <w:r w:rsidRPr="00B77F5E">
        <w:rPr>
          <w:rFonts w:ascii="Arial" w:hAnsi="Arial" w:cs="Arial"/>
          <w:sz w:val="24"/>
          <w:szCs w:val="24"/>
        </w:rPr>
        <w:t>muchos ámbitos del desarrollo de sistemas software, no solo en el ámbito de aplicaciones Web. Podemos encontrar frameworks para el desarrollo de aplicaciones médicas, de visión por computador, para el desarrollo de juegos, y para cualquier ámbito que pueda ocurrírsenos.</w:t>
      </w:r>
    </w:p>
    <w:p w:rsidR="00CB5622" w:rsidRPr="00B77F5E" w:rsidRDefault="00B77F5E" w:rsidP="00B77F5E">
      <w:pPr>
        <w:spacing w:line="360" w:lineRule="auto"/>
        <w:jc w:val="both"/>
        <w:rPr>
          <w:rFonts w:ascii="Arial" w:hAnsi="Arial" w:cs="Arial"/>
          <w:sz w:val="24"/>
          <w:szCs w:val="24"/>
        </w:rPr>
      </w:pPr>
      <w:r w:rsidRPr="00B77F5E">
        <w:rPr>
          <w:rFonts w:ascii="Arial" w:hAnsi="Arial" w:cs="Arial"/>
          <w:sz w:val="24"/>
          <w:szCs w:val="24"/>
        </w:rPr>
        <w:t xml:space="preserve"> En general, con el término framework, nos estamos refiriendo a una estructura software compuesta de componentes personalizables e intercambiables para el desarrollo de una aplicación. En otras palabras, un framework se puede considerar como una aplicación genérica incompleta y configurable a la que podemos añadirle las últimas piezas para construir una aplicación concreta</w:t>
      </w:r>
      <w:r>
        <w:rPr>
          <w:rFonts w:ascii="Arial" w:hAnsi="Arial" w:cs="Arial"/>
          <w:sz w:val="24"/>
          <w:szCs w:val="24"/>
        </w:rPr>
        <w:t xml:space="preserve"> </w:t>
      </w:r>
      <w:sdt>
        <w:sdtPr>
          <w:rPr>
            <w:rFonts w:ascii="Arial" w:hAnsi="Arial" w:cs="Arial"/>
            <w:b/>
            <w:sz w:val="24"/>
            <w:szCs w:val="24"/>
          </w:rPr>
          <w:id w:val="700058668"/>
          <w:citation/>
        </w:sdtPr>
        <w:sdtEndPr/>
        <w:sdtContent>
          <w:r w:rsidRPr="00B77F5E">
            <w:rPr>
              <w:rFonts w:ascii="Arial" w:hAnsi="Arial" w:cs="Arial"/>
              <w:b/>
              <w:sz w:val="24"/>
              <w:szCs w:val="24"/>
            </w:rPr>
            <w:fldChar w:fldCharType="begin"/>
          </w:r>
          <w:r w:rsidRPr="00B77F5E">
            <w:rPr>
              <w:rFonts w:ascii="Arial" w:hAnsi="Arial" w:cs="Arial"/>
              <w:b/>
              <w:sz w:val="24"/>
              <w:szCs w:val="24"/>
              <w:lang w:val="es-ES"/>
            </w:rPr>
            <w:instrText xml:space="preserve">CITATION Jav \p 1 \l 3082 </w:instrText>
          </w:r>
          <w:r w:rsidRPr="00B77F5E">
            <w:rPr>
              <w:rFonts w:ascii="Arial" w:hAnsi="Arial" w:cs="Arial"/>
              <w:b/>
              <w:sz w:val="24"/>
              <w:szCs w:val="24"/>
            </w:rPr>
            <w:fldChar w:fldCharType="separate"/>
          </w:r>
          <w:r w:rsidRPr="00B77F5E">
            <w:rPr>
              <w:rFonts w:ascii="Arial" w:hAnsi="Arial" w:cs="Arial"/>
              <w:b/>
              <w:noProof/>
              <w:sz w:val="24"/>
              <w:szCs w:val="24"/>
              <w:lang w:val="es-ES"/>
            </w:rPr>
            <w:t>(Gutierrez, pág. 1)</w:t>
          </w:r>
          <w:r w:rsidRPr="00B77F5E">
            <w:rPr>
              <w:rFonts w:ascii="Arial" w:hAnsi="Arial" w:cs="Arial"/>
              <w:b/>
              <w:sz w:val="24"/>
              <w:szCs w:val="24"/>
            </w:rPr>
            <w:fldChar w:fldCharType="end"/>
          </w:r>
        </w:sdtContent>
      </w:sdt>
    </w:p>
    <w:p w:rsidR="00535F7B" w:rsidRDefault="00535F7B" w:rsidP="001B2D64">
      <w:pPr>
        <w:rPr>
          <w:lang w:eastAsia="es-NI"/>
        </w:rPr>
      </w:pPr>
    </w:p>
    <w:p w:rsidR="00535F7B" w:rsidRDefault="00535F7B" w:rsidP="00535F7B">
      <w:pPr>
        <w:rPr>
          <w:lang w:eastAsia="es-NI"/>
        </w:rPr>
      </w:pPr>
      <w:r>
        <w:rPr>
          <w:lang w:eastAsia="es-NI"/>
        </w:rPr>
        <w:br w:type="page"/>
      </w:r>
    </w:p>
    <w:p w:rsidR="00535F7B" w:rsidRPr="00535F7B" w:rsidRDefault="00535F7B" w:rsidP="00A022E3">
      <w:pPr>
        <w:pStyle w:val="Ttulo1"/>
        <w:numPr>
          <w:ilvl w:val="0"/>
          <w:numId w:val="2"/>
        </w:numPr>
        <w:spacing w:after="200" w:line="360" w:lineRule="auto"/>
        <w:jc w:val="both"/>
      </w:pPr>
      <w:r w:rsidRPr="00B4365D">
        <w:rPr>
          <w:rFonts w:ascii="Arial" w:hAnsi="Arial" w:cs="Arial"/>
        </w:rPr>
        <w:lastRenderedPageBreak/>
        <w:t xml:space="preserve">Diseño Metodológico </w:t>
      </w:r>
    </w:p>
    <w:p w:rsidR="001B2D64" w:rsidRDefault="00480F58" w:rsidP="00B4365D">
      <w:pPr>
        <w:spacing w:line="360" w:lineRule="auto"/>
        <w:jc w:val="both"/>
        <w:rPr>
          <w:rFonts w:ascii="Arial" w:hAnsi="Arial" w:cs="Arial"/>
          <w:sz w:val="24"/>
          <w:szCs w:val="24"/>
        </w:rPr>
      </w:pPr>
      <w:r>
        <w:rPr>
          <w:rFonts w:ascii="Arial" w:hAnsi="Arial" w:cs="Arial"/>
          <w:sz w:val="24"/>
          <w:szCs w:val="24"/>
        </w:rPr>
        <w:t>Después de analizar la</w:t>
      </w:r>
      <w:r w:rsidR="00B4365D" w:rsidRPr="00B4365D">
        <w:rPr>
          <w:rFonts w:ascii="Arial" w:hAnsi="Arial" w:cs="Arial"/>
          <w:sz w:val="24"/>
          <w:szCs w:val="24"/>
        </w:rPr>
        <w:t xml:space="preserve">s diferentes metodologías de desarrollo de software </w:t>
      </w:r>
      <w:r>
        <w:rPr>
          <w:rFonts w:ascii="Arial" w:hAnsi="Arial" w:cs="Arial"/>
          <w:sz w:val="24"/>
          <w:szCs w:val="24"/>
        </w:rPr>
        <w:t>llegamos</w:t>
      </w:r>
      <w:r w:rsidR="00B4365D" w:rsidRPr="00B4365D">
        <w:rPr>
          <w:rFonts w:ascii="Arial" w:hAnsi="Arial" w:cs="Arial"/>
          <w:sz w:val="24"/>
          <w:szCs w:val="24"/>
        </w:rPr>
        <w:t xml:space="preserve"> a la conclusión que la metodología SCRUM es la más adecuada para el desarrollo de la aplicación informática que necesita el Sindicato de Trabajadores Docentes de la Universidad Nacional de Ingeniería (STDUN</w:t>
      </w:r>
      <w:r w:rsidR="00603068">
        <w:rPr>
          <w:rFonts w:ascii="Arial" w:hAnsi="Arial" w:cs="Arial"/>
          <w:sz w:val="24"/>
          <w:szCs w:val="24"/>
        </w:rPr>
        <w:t>I</w:t>
      </w:r>
      <w:r w:rsidR="00B4365D" w:rsidRPr="00B4365D">
        <w:rPr>
          <w:rFonts w:ascii="Arial" w:hAnsi="Arial" w:cs="Arial"/>
          <w:sz w:val="24"/>
          <w:szCs w:val="24"/>
        </w:rPr>
        <w:t xml:space="preserve">)  para la gestión y procesamiento de los datos que ellos obtienen </w:t>
      </w:r>
      <w:r>
        <w:rPr>
          <w:rFonts w:ascii="Arial" w:hAnsi="Arial" w:cs="Arial"/>
          <w:sz w:val="24"/>
          <w:szCs w:val="24"/>
        </w:rPr>
        <w:t>de las</w:t>
      </w:r>
      <w:r w:rsidR="00B4365D" w:rsidRPr="00B4365D">
        <w:rPr>
          <w:rFonts w:ascii="Arial" w:hAnsi="Arial" w:cs="Arial"/>
          <w:sz w:val="24"/>
          <w:szCs w:val="24"/>
        </w:rPr>
        <w:t xml:space="preserve"> actividades que realizan. Por tanto, a continuación, abordaremos un poco más de la Metodología SCRUM.</w:t>
      </w:r>
    </w:p>
    <w:p w:rsidR="00B4365D" w:rsidRDefault="00CE76DB" w:rsidP="00B4365D">
      <w:pPr>
        <w:spacing w:line="360" w:lineRule="auto"/>
        <w:jc w:val="both"/>
        <w:rPr>
          <w:rFonts w:ascii="Arial" w:hAnsi="Arial" w:cs="Arial"/>
          <w:sz w:val="24"/>
          <w:szCs w:val="24"/>
        </w:rPr>
      </w:pPr>
      <w:r>
        <w:rPr>
          <w:rFonts w:ascii="Arial" w:hAnsi="Arial" w:cs="Arial"/>
          <w:sz w:val="24"/>
          <w:szCs w:val="24"/>
        </w:rPr>
        <w:t>Algunas características de SCRUM:</w:t>
      </w:r>
    </w:p>
    <w:p w:rsid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Enfoque ágil para el desarrollo de sistemas y servicios de software innovadores.</w:t>
      </w:r>
    </w:p>
    <w:p w:rsid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Basada en  modelos de procesos iterativos.</w:t>
      </w:r>
    </w:p>
    <w:p w:rsid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Equipo multidisciplinar, motivado y auto organizado.</w:t>
      </w:r>
    </w:p>
    <w:p w:rsid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Entrega iterativa del producto en ciclos cortos y fijos, priorizando las características más importantes.</w:t>
      </w:r>
    </w:p>
    <w:p w:rsidR="00CE76DB" w:rsidRPr="00CE76DB" w:rsidRDefault="00CE76DB" w:rsidP="00CE76DB">
      <w:pPr>
        <w:pStyle w:val="Prrafodelista"/>
        <w:numPr>
          <w:ilvl w:val="0"/>
          <w:numId w:val="16"/>
        </w:numPr>
        <w:spacing w:line="360" w:lineRule="auto"/>
        <w:jc w:val="both"/>
        <w:rPr>
          <w:rFonts w:ascii="Arial" w:hAnsi="Arial" w:cs="Arial"/>
          <w:sz w:val="24"/>
          <w:szCs w:val="24"/>
        </w:rPr>
      </w:pPr>
      <w:r>
        <w:rPr>
          <w:rFonts w:ascii="Arial" w:hAnsi="Arial" w:cs="Arial"/>
          <w:sz w:val="24"/>
          <w:szCs w:val="24"/>
        </w:rPr>
        <w:t>Planificación adaptativa.</w:t>
      </w:r>
    </w:p>
    <w:p w:rsidR="00B4365D" w:rsidRDefault="00CE76DB" w:rsidP="00B4365D">
      <w:pPr>
        <w:spacing w:line="360" w:lineRule="auto"/>
        <w:jc w:val="both"/>
        <w:rPr>
          <w:rFonts w:ascii="Arial" w:hAnsi="Arial" w:cs="Arial"/>
          <w:sz w:val="24"/>
          <w:szCs w:val="24"/>
        </w:rPr>
      </w:pPr>
      <w:r>
        <w:rPr>
          <w:rFonts w:ascii="Arial" w:hAnsi="Arial" w:cs="Arial"/>
          <w:sz w:val="24"/>
          <w:szCs w:val="24"/>
        </w:rPr>
        <w:t xml:space="preserve">Roles de SCRUM: </w:t>
      </w:r>
    </w:p>
    <w:p w:rsidR="00CE76DB" w:rsidRDefault="00CE76DB" w:rsidP="00CE76DB">
      <w:pPr>
        <w:pStyle w:val="Prrafodelista"/>
        <w:numPr>
          <w:ilvl w:val="0"/>
          <w:numId w:val="17"/>
        </w:numPr>
        <w:spacing w:line="360" w:lineRule="auto"/>
        <w:jc w:val="both"/>
        <w:rPr>
          <w:rFonts w:ascii="Arial" w:hAnsi="Arial" w:cs="Arial"/>
          <w:sz w:val="24"/>
          <w:szCs w:val="24"/>
        </w:rPr>
      </w:pPr>
      <w:r>
        <w:rPr>
          <w:rFonts w:ascii="Arial" w:hAnsi="Arial" w:cs="Arial"/>
          <w:sz w:val="24"/>
          <w:szCs w:val="24"/>
        </w:rPr>
        <w:t xml:space="preserve">Product owner: </w:t>
      </w:r>
      <w:r w:rsidRPr="00CE76DB">
        <w:rPr>
          <w:rFonts w:ascii="Arial" w:hAnsi="Arial" w:cs="Arial"/>
          <w:sz w:val="24"/>
          <w:szCs w:val="24"/>
        </w:rPr>
        <w:t>Es la persona que dicta los requisitos que debe poseer el sistema. Se encarga de que el retorno de la inversión sea satisfact</w:t>
      </w:r>
      <w:r>
        <w:rPr>
          <w:rFonts w:ascii="Arial" w:hAnsi="Arial" w:cs="Arial"/>
          <w:sz w:val="24"/>
          <w:szCs w:val="24"/>
        </w:rPr>
        <w:t xml:space="preserve">oria para los demás interesados, </w:t>
      </w:r>
      <w:r w:rsidR="00972FF7">
        <w:rPr>
          <w:rFonts w:ascii="Arial" w:hAnsi="Arial" w:cs="Arial"/>
          <w:sz w:val="24"/>
          <w:szCs w:val="24"/>
        </w:rPr>
        <w:t xml:space="preserve">es </w:t>
      </w:r>
      <w:r>
        <w:rPr>
          <w:rFonts w:ascii="Arial" w:hAnsi="Arial" w:cs="Arial"/>
          <w:sz w:val="24"/>
          <w:szCs w:val="24"/>
        </w:rPr>
        <w:t>responsable de la visión de</w:t>
      </w:r>
      <w:r w:rsidR="00972FF7">
        <w:rPr>
          <w:rFonts w:ascii="Arial" w:hAnsi="Arial" w:cs="Arial"/>
          <w:sz w:val="24"/>
          <w:szCs w:val="24"/>
        </w:rPr>
        <w:t>l</w:t>
      </w:r>
      <w:r>
        <w:rPr>
          <w:rFonts w:ascii="Arial" w:hAnsi="Arial" w:cs="Arial"/>
          <w:sz w:val="24"/>
          <w:szCs w:val="24"/>
        </w:rPr>
        <w:t xml:space="preserve"> producto, y la visión económica de su desarrollo.</w:t>
      </w:r>
    </w:p>
    <w:p w:rsidR="00972FF7" w:rsidRDefault="00972FF7" w:rsidP="00972FF7">
      <w:pPr>
        <w:pStyle w:val="Prrafodelista"/>
        <w:numPr>
          <w:ilvl w:val="0"/>
          <w:numId w:val="17"/>
        </w:numPr>
        <w:spacing w:line="360" w:lineRule="auto"/>
        <w:jc w:val="both"/>
        <w:rPr>
          <w:rFonts w:ascii="Arial" w:hAnsi="Arial" w:cs="Arial"/>
          <w:sz w:val="24"/>
          <w:szCs w:val="24"/>
        </w:rPr>
      </w:pPr>
      <w:r>
        <w:rPr>
          <w:rFonts w:ascii="Arial" w:hAnsi="Arial" w:cs="Arial"/>
          <w:sz w:val="24"/>
          <w:szCs w:val="24"/>
        </w:rPr>
        <w:t xml:space="preserve">SCRUM Master: </w:t>
      </w:r>
      <w:r w:rsidRPr="00972FF7">
        <w:rPr>
          <w:rFonts w:ascii="Arial" w:hAnsi="Arial" w:cs="Arial"/>
          <w:sz w:val="24"/>
          <w:szCs w:val="24"/>
        </w:rPr>
        <w:t>Es el líder del equipo. Resuelve los problemas y quita los obstáculos, dirige y facilita herramientas al equipo de desarrollo</w:t>
      </w:r>
      <w:r>
        <w:rPr>
          <w:rFonts w:ascii="Arial" w:hAnsi="Arial" w:cs="Arial"/>
          <w:sz w:val="24"/>
          <w:szCs w:val="24"/>
        </w:rPr>
        <w:t>, en otras palabras es un facilitador.</w:t>
      </w:r>
    </w:p>
    <w:p w:rsidR="00972FF7" w:rsidRPr="00AF6616" w:rsidRDefault="00972FF7" w:rsidP="00972FF7">
      <w:pPr>
        <w:pStyle w:val="Prrafodelista"/>
        <w:numPr>
          <w:ilvl w:val="0"/>
          <w:numId w:val="17"/>
        </w:numPr>
        <w:spacing w:line="360" w:lineRule="auto"/>
        <w:jc w:val="both"/>
        <w:rPr>
          <w:rFonts w:ascii="Arial" w:hAnsi="Arial" w:cs="Arial"/>
          <w:szCs w:val="24"/>
        </w:rPr>
      </w:pPr>
      <w:r>
        <w:rPr>
          <w:rFonts w:ascii="Arial" w:hAnsi="Arial" w:cs="Arial"/>
          <w:sz w:val="24"/>
          <w:szCs w:val="24"/>
        </w:rPr>
        <w:t>Development team: son los responsables de las tareas técnicas como diseño, implementación y verificación del sistema en desarrollo, es un equipo auto organizado cuyo meta es cumplir los objetivos plantados por el product owner</w:t>
      </w:r>
    </w:p>
    <w:p w:rsidR="0093225B" w:rsidRDefault="0093225B" w:rsidP="0093225B">
      <w:pPr>
        <w:spacing w:line="360" w:lineRule="auto"/>
        <w:jc w:val="both"/>
        <w:rPr>
          <w:rFonts w:ascii="Arial" w:hAnsi="Arial" w:cs="Arial"/>
          <w:szCs w:val="24"/>
        </w:rPr>
      </w:pPr>
    </w:p>
    <w:p w:rsidR="00AF6616" w:rsidRPr="00AF6616" w:rsidRDefault="00AF6616" w:rsidP="0093225B">
      <w:pPr>
        <w:spacing w:line="360" w:lineRule="auto"/>
        <w:jc w:val="both"/>
        <w:rPr>
          <w:rFonts w:ascii="Arial" w:hAnsi="Arial" w:cs="Arial"/>
          <w:szCs w:val="24"/>
        </w:rPr>
      </w:pPr>
    </w:p>
    <w:p w:rsidR="0093225B" w:rsidRDefault="0093225B" w:rsidP="0093225B">
      <w:pPr>
        <w:spacing w:line="360" w:lineRule="auto"/>
        <w:jc w:val="both"/>
        <w:rPr>
          <w:rFonts w:ascii="Arial" w:hAnsi="Arial" w:cs="Arial"/>
          <w:sz w:val="24"/>
          <w:szCs w:val="24"/>
        </w:rPr>
      </w:pPr>
      <w:r>
        <w:rPr>
          <w:rFonts w:ascii="Arial" w:hAnsi="Arial" w:cs="Arial"/>
          <w:sz w:val="24"/>
          <w:szCs w:val="24"/>
        </w:rPr>
        <w:lastRenderedPageBreak/>
        <w:t>Elementos del proceso SCRUM:</w:t>
      </w:r>
    </w:p>
    <w:p w:rsidR="0093225B" w:rsidRDefault="0093225B" w:rsidP="0093225B">
      <w:pPr>
        <w:pStyle w:val="Prrafodelista"/>
        <w:numPr>
          <w:ilvl w:val="0"/>
          <w:numId w:val="18"/>
        </w:numPr>
        <w:spacing w:line="360" w:lineRule="auto"/>
        <w:jc w:val="both"/>
        <w:rPr>
          <w:rFonts w:ascii="Arial" w:hAnsi="Arial" w:cs="Arial"/>
          <w:sz w:val="24"/>
          <w:szCs w:val="24"/>
        </w:rPr>
      </w:pPr>
      <w:r>
        <w:rPr>
          <w:rFonts w:ascii="Arial" w:hAnsi="Arial" w:cs="Arial"/>
          <w:sz w:val="24"/>
          <w:szCs w:val="24"/>
        </w:rPr>
        <w:t>Product backlog</w:t>
      </w:r>
      <w:r w:rsidR="006631EA">
        <w:rPr>
          <w:rFonts w:ascii="Arial" w:hAnsi="Arial" w:cs="Arial"/>
          <w:sz w:val="24"/>
          <w:szCs w:val="24"/>
        </w:rPr>
        <w:t>: S</w:t>
      </w:r>
      <w:r w:rsidR="00146E39">
        <w:rPr>
          <w:rFonts w:ascii="Arial" w:hAnsi="Arial" w:cs="Arial"/>
          <w:sz w:val="24"/>
          <w:szCs w:val="24"/>
        </w:rPr>
        <w:t>on los requerimientos funcionales del sistema, y estas tienen la particularidad que no son estáticas, sino, que están en constante cambio y actualización</w:t>
      </w:r>
      <w:r w:rsidR="00603068">
        <w:rPr>
          <w:rFonts w:ascii="Arial" w:hAnsi="Arial" w:cs="Arial"/>
          <w:sz w:val="24"/>
          <w:szCs w:val="24"/>
        </w:rPr>
        <w:t>, el  responsable de ello es el product owner</w:t>
      </w:r>
      <w:r w:rsidR="00146E39">
        <w:rPr>
          <w:rFonts w:ascii="Arial" w:hAnsi="Arial" w:cs="Arial"/>
          <w:sz w:val="24"/>
          <w:szCs w:val="24"/>
        </w:rPr>
        <w:t>.</w:t>
      </w:r>
    </w:p>
    <w:p w:rsidR="00146E39" w:rsidRDefault="00146E39" w:rsidP="0093225B">
      <w:pPr>
        <w:pStyle w:val="Prrafodelista"/>
        <w:numPr>
          <w:ilvl w:val="0"/>
          <w:numId w:val="18"/>
        </w:numPr>
        <w:spacing w:line="360" w:lineRule="auto"/>
        <w:jc w:val="both"/>
        <w:rPr>
          <w:rFonts w:ascii="Arial" w:hAnsi="Arial" w:cs="Arial"/>
          <w:sz w:val="24"/>
          <w:szCs w:val="24"/>
        </w:rPr>
      </w:pPr>
      <w:r>
        <w:rPr>
          <w:rFonts w:ascii="Arial" w:hAnsi="Arial" w:cs="Arial"/>
          <w:sz w:val="24"/>
          <w:szCs w:val="24"/>
        </w:rPr>
        <w:t xml:space="preserve">Sprint </w:t>
      </w:r>
      <w:r w:rsidR="006631EA">
        <w:rPr>
          <w:rFonts w:ascii="Arial" w:hAnsi="Arial" w:cs="Arial"/>
          <w:sz w:val="24"/>
          <w:szCs w:val="24"/>
        </w:rPr>
        <w:t>planning: E</w:t>
      </w:r>
      <w:r>
        <w:rPr>
          <w:rFonts w:ascii="Arial" w:hAnsi="Arial" w:cs="Arial"/>
          <w:sz w:val="24"/>
          <w:szCs w:val="24"/>
        </w:rPr>
        <w:t xml:space="preserve">s la selección y planificación de un conjunto de características </w:t>
      </w:r>
      <w:r w:rsidR="00603068">
        <w:rPr>
          <w:rFonts w:ascii="Arial" w:hAnsi="Arial" w:cs="Arial"/>
          <w:sz w:val="24"/>
          <w:szCs w:val="24"/>
        </w:rPr>
        <w:t>las cuales se van a implementar en el sprint actual.</w:t>
      </w:r>
    </w:p>
    <w:p w:rsidR="00603068" w:rsidRPr="0093225B" w:rsidRDefault="00603068" w:rsidP="0093225B">
      <w:pPr>
        <w:pStyle w:val="Prrafodelista"/>
        <w:numPr>
          <w:ilvl w:val="0"/>
          <w:numId w:val="18"/>
        </w:numPr>
        <w:spacing w:line="360" w:lineRule="auto"/>
        <w:jc w:val="both"/>
        <w:rPr>
          <w:rFonts w:ascii="Arial" w:hAnsi="Arial" w:cs="Arial"/>
          <w:sz w:val="24"/>
          <w:szCs w:val="24"/>
        </w:rPr>
      </w:pPr>
      <w:r>
        <w:rPr>
          <w:rFonts w:ascii="Arial" w:hAnsi="Arial" w:cs="Arial"/>
          <w:sz w:val="24"/>
          <w:szCs w:val="24"/>
        </w:rPr>
        <w:t>Sprint: Es el  p</w:t>
      </w:r>
      <w:r w:rsidRPr="00C0630D">
        <w:rPr>
          <w:rFonts w:ascii="Arial" w:hAnsi="Arial" w:cs="Arial"/>
          <w:sz w:val="24"/>
          <w:szCs w:val="24"/>
        </w:rPr>
        <w:t>eriodo de tiempo en que el equipo se compromete a desarrollar una funcionalidad del sistema.</w:t>
      </w:r>
    </w:p>
    <w:p w:rsidR="00DE0B62" w:rsidRPr="00DE0B62" w:rsidRDefault="00DE0B62" w:rsidP="00DE0B62">
      <w:pPr>
        <w:spacing w:line="360" w:lineRule="auto"/>
        <w:jc w:val="both"/>
        <w:rPr>
          <w:rFonts w:ascii="Arial" w:hAnsi="Arial" w:cs="Arial"/>
          <w:sz w:val="24"/>
          <w:szCs w:val="24"/>
        </w:rPr>
      </w:pPr>
    </w:p>
    <w:p w:rsidR="003131D1" w:rsidRDefault="003131D1" w:rsidP="003131D1">
      <w:pPr>
        <w:rPr>
          <w:lang w:eastAsia="es-NI"/>
        </w:rPr>
      </w:pPr>
    </w:p>
    <w:p w:rsidR="003131D1" w:rsidRPr="003131D1" w:rsidRDefault="003131D1" w:rsidP="003131D1">
      <w:pPr>
        <w:rPr>
          <w:lang w:eastAsia="es-NI"/>
        </w:rPr>
      </w:pPr>
    </w:p>
    <w:sectPr w:rsidR="003131D1" w:rsidRPr="003131D1" w:rsidSect="00026E70">
      <w:pgSz w:w="12240" w:h="15840"/>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155" w:rsidRDefault="00201155" w:rsidP="003B2400">
      <w:pPr>
        <w:spacing w:after="0" w:line="240" w:lineRule="auto"/>
      </w:pPr>
      <w:r>
        <w:separator/>
      </w:r>
    </w:p>
  </w:endnote>
  <w:endnote w:type="continuationSeparator" w:id="0">
    <w:p w:rsidR="00201155" w:rsidRDefault="00201155" w:rsidP="003B2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155" w:rsidRDefault="00201155" w:rsidP="003B2400">
      <w:pPr>
        <w:spacing w:after="0" w:line="240" w:lineRule="auto"/>
      </w:pPr>
      <w:r>
        <w:separator/>
      </w:r>
    </w:p>
  </w:footnote>
  <w:footnote w:type="continuationSeparator" w:id="0">
    <w:p w:rsidR="00201155" w:rsidRDefault="00201155" w:rsidP="003B24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43F2"/>
      </v:shape>
    </w:pict>
  </w:numPicBullet>
  <w:abstractNum w:abstractNumId="0" w15:restartNumberingAfterBreak="0">
    <w:nsid w:val="04D76399"/>
    <w:multiLevelType w:val="hybridMultilevel"/>
    <w:tmpl w:val="77429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106F6D"/>
    <w:multiLevelType w:val="hybridMultilevel"/>
    <w:tmpl w:val="FB00C4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FA4328"/>
    <w:multiLevelType w:val="hybridMultilevel"/>
    <w:tmpl w:val="25F20FE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0D4F8F"/>
    <w:multiLevelType w:val="hybridMultilevel"/>
    <w:tmpl w:val="DC16B23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583105"/>
    <w:multiLevelType w:val="hybridMultilevel"/>
    <w:tmpl w:val="1D12B980"/>
    <w:lvl w:ilvl="0" w:tplc="5BA4331C">
      <w:numFmt w:val="bullet"/>
      <w:lvlText w:val=""/>
      <w:lvlJc w:val="left"/>
      <w:pPr>
        <w:ind w:left="720" w:hanging="360"/>
      </w:pPr>
      <w:rPr>
        <w:rFonts w:ascii="Symbol" w:eastAsiaTheme="minorHAnsi"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251263DB"/>
    <w:multiLevelType w:val="hybridMultilevel"/>
    <w:tmpl w:val="B6487F44"/>
    <w:lvl w:ilvl="0" w:tplc="E3E6A8A0">
      <w:start w:val="1"/>
      <w:numFmt w:val="decimal"/>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6" w15:restartNumberingAfterBreak="0">
    <w:nsid w:val="2FFF7B96"/>
    <w:multiLevelType w:val="hybridMultilevel"/>
    <w:tmpl w:val="2FE4A49A"/>
    <w:lvl w:ilvl="0" w:tplc="610A183C">
      <w:start w:val="1"/>
      <w:numFmt w:val="upperRoman"/>
      <w:lvlText w:val="%1."/>
      <w:lvlJc w:val="left"/>
      <w:pPr>
        <w:ind w:left="360" w:hanging="360"/>
      </w:pPr>
      <w:rPr>
        <w:rFonts w:hint="default"/>
      </w:rPr>
    </w:lvl>
    <w:lvl w:ilvl="1" w:tplc="4C0A0019">
      <w:start w:val="1"/>
      <w:numFmt w:val="lowerLetter"/>
      <w:lvlText w:val="%2."/>
      <w:lvlJc w:val="left"/>
      <w:pPr>
        <w:ind w:left="1080" w:hanging="360"/>
      </w:pPr>
    </w:lvl>
    <w:lvl w:ilvl="2" w:tplc="B518D672">
      <w:numFmt w:val="bullet"/>
      <w:lvlText w:val=""/>
      <w:lvlJc w:val="left"/>
      <w:pPr>
        <w:ind w:left="1980" w:hanging="360"/>
      </w:pPr>
      <w:rPr>
        <w:rFonts w:ascii="Calibri" w:eastAsiaTheme="minorHAnsi" w:hAnsi="Calibri" w:cs="Arial" w:hint="default"/>
      </w:r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7" w15:restartNumberingAfterBreak="0">
    <w:nsid w:val="327B4BB0"/>
    <w:multiLevelType w:val="hybridMultilevel"/>
    <w:tmpl w:val="5F525B2C"/>
    <w:lvl w:ilvl="0" w:tplc="76D65C54">
      <w:numFmt w:val="bullet"/>
      <w:lvlText w:val="-"/>
      <w:lvlJc w:val="left"/>
      <w:pPr>
        <w:ind w:left="720" w:hanging="360"/>
      </w:pPr>
      <w:rPr>
        <w:rFonts w:ascii="Arial" w:eastAsiaTheme="minorHAnsi" w:hAnsi="Arial" w:cs="Aria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41B04D1E"/>
    <w:multiLevelType w:val="hybridMultilevel"/>
    <w:tmpl w:val="D69EF488"/>
    <w:lvl w:ilvl="0" w:tplc="176E268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227032"/>
    <w:multiLevelType w:val="hybridMultilevel"/>
    <w:tmpl w:val="734ED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4D7792"/>
    <w:multiLevelType w:val="hybridMultilevel"/>
    <w:tmpl w:val="5FDC0220"/>
    <w:lvl w:ilvl="0" w:tplc="2CAC22C6">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67AD12E2"/>
    <w:multiLevelType w:val="hybridMultilevel"/>
    <w:tmpl w:val="0408E248"/>
    <w:lvl w:ilvl="0" w:tplc="D416CD00">
      <w:start w:val="3"/>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A727232"/>
    <w:multiLevelType w:val="hybridMultilevel"/>
    <w:tmpl w:val="D1C882E4"/>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3" w15:restartNumberingAfterBreak="0">
    <w:nsid w:val="72433B47"/>
    <w:multiLevelType w:val="hybridMultilevel"/>
    <w:tmpl w:val="F2F08702"/>
    <w:lvl w:ilvl="0" w:tplc="2A288DDE">
      <w:numFmt w:val="bullet"/>
      <w:lvlText w:val="-"/>
      <w:lvlJc w:val="left"/>
      <w:pPr>
        <w:ind w:left="1080" w:hanging="360"/>
      </w:pPr>
      <w:rPr>
        <w:rFonts w:ascii="Arial" w:eastAsiaTheme="minorHAnsi" w:hAnsi="Arial" w:cs="Aria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14" w15:restartNumberingAfterBreak="0">
    <w:nsid w:val="7A9B641A"/>
    <w:multiLevelType w:val="hybridMultilevel"/>
    <w:tmpl w:val="1E38B048"/>
    <w:lvl w:ilvl="0" w:tplc="5BA4331C">
      <w:numFmt w:val="bullet"/>
      <w:lvlText w:val=""/>
      <w:lvlJc w:val="left"/>
      <w:pPr>
        <w:ind w:left="720" w:hanging="360"/>
      </w:pPr>
      <w:rPr>
        <w:rFonts w:ascii="Symbol" w:eastAsiaTheme="minorHAnsi"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5" w15:restartNumberingAfterBreak="0">
    <w:nsid w:val="7B9A1321"/>
    <w:multiLevelType w:val="hybridMultilevel"/>
    <w:tmpl w:val="C8A88026"/>
    <w:lvl w:ilvl="0" w:tplc="B3AEBA8A">
      <w:start w:val="1"/>
      <w:numFmt w:val="upperRoman"/>
      <w:lvlText w:val="%1."/>
      <w:lvlJc w:val="left"/>
      <w:pPr>
        <w:ind w:left="1080" w:hanging="72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6" w15:restartNumberingAfterBreak="0">
    <w:nsid w:val="7F535E50"/>
    <w:multiLevelType w:val="hybridMultilevel"/>
    <w:tmpl w:val="DE54C302"/>
    <w:lvl w:ilvl="0" w:tplc="4C0A0007">
      <w:start w:val="1"/>
      <w:numFmt w:val="bullet"/>
      <w:lvlText w:val=""/>
      <w:lvlPicBulletId w:val="0"/>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15:restartNumberingAfterBreak="0">
    <w:nsid w:val="7F7F7FB2"/>
    <w:multiLevelType w:val="hybridMultilevel"/>
    <w:tmpl w:val="260E3F6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6"/>
  </w:num>
  <w:num w:numId="3">
    <w:abstractNumId w:val="16"/>
  </w:num>
  <w:num w:numId="4">
    <w:abstractNumId w:val="13"/>
  </w:num>
  <w:num w:numId="5">
    <w:abstractNumId w:val="7"/>
  </w:num>
  <w:num w:numId="6">
    <w:abstractNumId w:val="4"/>
  </w:num>
  <w:num w:numId="7">
    <w:abstractNumId w:val="14"/>
  </w:num>
  <w:num w:numId="8">
    <w:abstractNumId w:val="12"/>
  </w:num>
  <w:num w:numId="9">
    <w:abstractNumId w:val="5"/>
  </w:num>
  <w:num w:numId="10">
    <w:abstractNumId w:val="8"/>
  </w:num>
  <w:num w:numId="11">
    <w:abstractNumId w:val="1"/>
  </w:num>
  <w:num w:numId="12">
    <w:abstractNumId w:val="10"/>
  </w:num>
  <w:num w:numId="13">
    <w:abstractNumId w:val="11"/>
  </w:num>
  <w:num w:numId="14">
    <w:abstractNumId w:val="0"/>
  </w:num>
  <w:num w:numId="15">
    <w:abstractNumId w:val="9"/>
  </w:num>
  <w:num w:numId="16">
    <w:abstractNumId w:val="17"/>
  </w:num>
  <w:num w:numId="17">
    <w:abstractNumId w:val="2"/>
  </w:num>
  <w:num w:numId="1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yanci López">
    <w15:presenceInfo w15:providerId="None" w15:userId="Anayanci López"/>
  </w15:person>
  <w15:person w15:author="Doc_Chavez">
    <w15:presenceInfo w15:providerId="None" w15:userId="Doc_Chav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9E"/>
    <w:rsid w:val="00006D20"/>
    <w:rsid w:val="00026E70"/>
    <w:rsid w:val="00031D42"/>
    <w:rsid w:val="00042AB9"/>
    <w:rsid w:val="00046B1E"/>
    <w:rsid w:val="00053423"/>
    <w:rsid w:val="000603E1"/>
    <w:rsid w:val="00070D1F"/>
    <w:rsid w:val="00077524"/>
    <w:rsid w:val="000779D9"/>
    <w:rsid w:val="00091C89"/>
    <w:rsid w:val="000920F6"/>
    <w:rsid w:val="00115174"/>
    <w:rsid w:val="0011535A"/>
    <w:rsid w:val="001246CF"/>
    <w:rsid w:val="001305D3"/>
    <w:rsid w:val="00144577"/>
    <w:rsid w:val="0014622A"/>
    <w:rsid w:val="00146E39"/>
    <w:rsid w:val="00153352"/>
    <w:rsid w:val="0015393D"/>
    <w:rsid w:val="001604F0"/>
    <w:rsid w:val="00160A4A"/>
    <w:rsid w:val="001B2D64"/>
    <w:rsid w:val="001D0D75"/>
    <w:rsid w:val="001D2DE3"/>
    <w:rsid w:val="001E2CAF"/>
    <w:rsid w:val="00201155"/>
    <w:rsid w:val="00206BB7"/>
    <w:rsid w:val="00230FF6"/>
    <w:rsid w:val="0023268E"/>
    <w:rsid w:val="002364CA"/>
    <w:rsid w:val="002632DA"/>
    <w:rsid w:val="002965F9"/>
    <w:rsid w:val="002A1D42"/>
    <w:rsid w:val="002A5D7F"/>
    <w:rsid w:val="002A6F9B"/>
    <w:rsid w:val="002B29B6"/>
    <w:rsid w:val="002B3989"/>
    <w:rsid w:val="002D3086"/>
    <w:rsid w:val="0030647B"/>
    <w:rsid w:val="00312121"/>
    <w:rsid w:val="003131D1"/>
    <w:rsid w:val="00380A9B"/>
    <w:rsid w:val="00395C20"/>
    <w:rsid w:val="003A0189"/>
    <w:rsid w:val="003B1AB4"/>
    <w:rsid w:val="003B2400"/>
    <w:rsid w:val="003C2F5B"/>
    <w:rsid w:val="003D3DA3"/>
    <w:rsid w:val="003D5391"/>
    <w:rsid w:val="003E23B7"/>
    <w:rsid w:val="003F6BC1"/>
    <w:rsid w:val="00415F1A"/>
    <w:rsid w:val="0043790A"/>
    <w:rsid w:val="00450333"/>
    <w:rsid w:val="00480F58"/>
    <w:rsid w:val="004907E7"/>
    <w:rsid w:val="004D06E9"/>
    <w:rsid w:val="004F1B93"/>
    <w:rsid w:val="00505622"/>
    <w:rsid w:val="00535F7B"/>
    <w:rsid w:val="0054312A"/>
    <w:rsid w:val="00576A69"/>
    <w:rsid w:val="00583467"/>
    <w:rsid w:val="005A0C90"/>
    <w:rsid w:val="005A39EF"/>
    <w:rsid w:val="005B433C"/>
    <w:rsid w:val="005C4A90"/>
    <w:rsid w:val="005C52CC"/>
    <w:rsid w:val="005E177A"/>
    <w:rsid w:val="005E38F4"/>
    <w:rsid w:val="005E564F"/>
    <w:rsid w:val="005F1F49"/>
    <w:rsid w:val="005F1F66"/>
    <w:rsid w:val="006025A2"/>
    <w:rsid w:val="00603068"/>
    <w:rsid w:val="0060537F"/>
    <w:rsid w:val="00617720"/>
    <w:rsid w:val="00640A9E"/>
    <w:rsid w:val="006620BA"/>
    <w:rsid w:val="006631EA"/>
    <w:rsid w:val="006812DA"/>
    <w:rsid w:val="00693793"/>
    <w:rsid w:val="006B7EEC"/>
    <w:rsid w:val="006C55D3"/>
    <w:rsid w:val="006C79A4"/>
    <w:rsid w:val="006E2229"/>
    <w:rsid w:val="006F17C0"/>
    <w:rsid w:val="00701069"/>
    <w:rsid w:val="00702772"/>
    <w:rsid w:val="00712138"/>
    <w:rsid w:val="00724619"/>
    <w:rsid w:val="007348F1"/>
    <w:rsid w:val="00741806"/>
    <w:rsid w:val="0074411D"/>
    <w:rsid w:val="00751102"/>
    <w:rsid w:val="00771CDC"/>
    <w:rsid w:val="00783C73"/>
    <w:rsid w:val="007E7174"/>
    <w:rsid w:val="007F2518"/>
    <w:rsid w:val="007F7AE8"/>
    <w:rsid w:val="00825C5B"/>
    <w:rsid w:val="008317E2"/>
    <w:rsid w:val="00894A17"/>
    <w:rsid w:val="00897F8C"/>
    <w:rsid w:val="008A3B1F"/>
    <w:rsid w:val="008B2E0A"/>
    <w:rsid w:val="008C21CA"/>
    <w:rsid w:val="008C3D7F"/>
    <w:rsid w:val="008F46F0"/>
    <w:rsid w:val="008F60AF"/>
    <w:rsid w:val="0090073E"/>
    <w:rsid w:val="00901598"/>
    <w:rsid w:val="00903345"/>
    <w:rsid w:val="0091078F"/>
    <w:rsid w:val="00921C90"/>
    <w:rsid w:val="0093225B"/>
    <w:rsid w:val="00936163"/>
    <w:rsid w:val="009374F4"/>
    <w:rsid w:val="00945762"/>
    <w:rsid w:val="00953EB6"/>
    <w:rsid w:val="0096437D"/>
    <w:rsid w:val="00972FF7"/>
    <w:rsid w:val="0098475E"/>
    <w:rsid w:val="00985B1F"/>
    <w:rsid w:val="00986D33"/>
    <w:rsid w:val="00990CED"/>
    <w:rsid w:val="009B1B40"/>
    <w:rsid w:val="009C1C4E"/>
    <w:rsid w:val="009C4CC7"/>
    <w:rsid w:val="00A05198"/>
    <w:rsid w:val="00A10EA5"/>
    <w:rsid w:val="00A15445"/>
    <w:rsid w:val="00A159C1"/>
    <w:rsid w:val="00A16558"/>
    <w:rsid w:val="00AC0AF7"/>
    <w:rsid w:val="00AD2A15"/>
    <w:rsid w:val="00AF6616"/>
    <w:rsid w:val="00B024CD"/>
    <w:rsid w:val="00B14F7E"/>
    <w:rsid w:val="00B346FF"/>
    <w:rsid w:val="00B4365D"/>
    <w:rsid w:val="00B51558"/>
    <w:rsid w:val="00B618D1"/>
    <w:rsid w:val="00B77F5E"/>
    <w:rsid w:val="00B839C9"/>
    <w:rsid w:val="00B9249C"/>
    <w:rsid w:val="00BA1F66"/>
    <w:rsid w:val="00BB606F"/>
    <w:rsid w:val="00BF13B7"/>
    <w:rsid w:val="00C0427C"/>
    <w:rsid w:val="00C13702"/>
    <w:rsid w:val="00C2165C"/>
    <w:rsid w:val="00C34BFE"/>
    <w:rsid w:val="00C43BBC"/>
    <w:rsid w:val="00C510B6"/>
    <w:rsid w:val="00C735C7"/>
    <w:rsid w:val="00C77445"/>
    <w:rsid w:val="00C86AAE"/>
    <w:rsid w:val="00CA3134"/>
    <w:rsid w:val="00CB527E"/>
    <w:rsid w:val="00CB5622"/>
    <w:rsid w:val="00CE76DB"/>
    <w:rsid w:val="00D0117A"/>
    <w:rsid w:val="00D125D5"/>
    <w:rsid w:val="00D14D02"/>
    <w:rsid w:val="00D1735E"/>
    <w:rsid w:val="00D245E5"/>
    <w:rsid w:val="00D4113E"/>
    <w:rsid w:val="00D41627"/>
    <w:rsid w:val="00D42A5F"/>
    <w:rsid w:val="00D846AB"/>
    <w:rsid w:val="00D8540B"/>
    <w:rsid w:val="00DB5C36"/>
    <w:rsid w:val="00DB6579"/>
    <w:rsid w:val="00DC384A"/>
    <w:rsid w:val="00DE0B62"/>
    <w:rsid w:val="00E010B5"/>
    <w:rsid w:val="00E227DF"/>
    <w:rsid w:val="00E274A7"/>
    <w:rsid w:val="00E63932"/>
    <w:rsid w:val="00E651C3"/>
    <w:rsid w:val="00E72FBD"/>
    <w:rsid w:val="00E90D91"/>
    <w:rsid w:val="00E9400E"/>
    <w:rsid w:val="00EB5AAC"/>
    <w:rsid w:val="00ED0925"/>
    <w:rsid w:val="00ED6F27"/>
    <w:rsid w:val="00F511A6"/>
    <w:rsid w:val="00F54006"/>
    <w:rsid w:val="00F54B06"/>
    <w:rsid w:val="00F8261E"/>
    <w:rsid w:val="00FA3659"/>
    <w:rsid w:val="00FB5514"/>
    <w:rsid w:val="00FE46FC"/>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49D1B44-6A8D-4766-B25F-4D8E6588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2DE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NI"/>
    </w:rPr>
  </w:style>
  <w:style w:type="paragraph" w:styleId="Ttulo2">
    <w:name w:val="heading 2"/>
    <w:basedOn w:val="Normal"/>
    <w:next w:val="Normal"/>
    <w:link w:val="Ttulo2Car"/>
    <w:uiPriority w:val="9"/>
    <w:unhideWhenUsed/>
    <w:qFormat/>
    <w:rsid w:val="00953EB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2DE3"/>
    <w:pPr>
      <w:ind w:left="720"/>
      <w:contextualSpacing/>
    </w:pPr>
  </w:style>
  <w:style w:type="character" w:customStyle="1" w:styleId="Ttulo1Car">
    <w:name w:val="Título 1 Car"/>
    <w:basedOn w:val="Fuentedeprrafopredeter"/>
    <w:link w:val="Ttulo1"/>
    <w:uiPriority w:val="9"/>
    <w:rsid w:val="001D2DE3"/>
    <w:rPr>
      <w:rFonts w:asciiTheme="majorHAnsi" w:eastAsiaTheme="majorEastAsia" w:hAnsiTheme="majorHAnsi" w:cstheme="majorBidi"/>
      <w:b/>
      <w:bCs/>
      <w:color w:val="2E74B5" w:themeColor="accent1" w:themeShade="BF"/>
      <w:sz w:val="28"/>
      <w:szCs w:val="28"/>
      <w:lang w:eastAsia="es-NI"/>
    </w:rPr>
  </w:style>
  <w:style w:type="character" w:styleId="Textoennegrita">
    <w:name w:val="Strong"/>
    <w:basedOn w:val="Fuentedeprrafopredeter"/>
    <w:uiPriority w:val="22"/>
    <w:qFormat/>
    <w:rsid w:val="00D125D5"/>
    <w:rPr>
      <w:b/>
      <w:bCs/>
    </w:rPr>
  </w:style>
  <w:style w:type="character" w:customStyle="1" w:styleId="apple-converted-space">
    <w:name w:val="apple-converted-space"/>
    <w:basedOn w:val="Fuentedeprrafopredeter"/>
    <w:rsid w:val="00D125D5"/>
  </w:style>
  <w:style w:type="character" w:styleId="nfasis">
    <w:name w:val="Emphasis"/>
    <w:basedOn w:val="Fuentedeprrafopredeter"/>
    <w:uiPriority w:val="20"/>
    <w:qFormat/>
    <w:rsid w:val="00D125D5"/>
    <w:rPr>
      <w:i/>
      <w:iCs/>
    </w:rPr>
  </w:style>
  <w:style w:type="character" w:customStyle="1" w:styleId="Ttulo2Car">
    <w:name w:val="Título 2 Car"/>
    <w:basedOn w:val="Fuentedeprrafopredeter"/>
    <w:link w:val="Ttulo2"/>
    <w:uiPriority w:val="9"/>
    <w:rsid w:val="00953EB6"/>
    <w:rPr>
      <w:rFonts w:asciiTheme="majorHAnsi" w:eastAsiaTheme="majorEastAsia" w:hAnsiTheme="majorHAnsi" w:cstheme="majorBidi"/>
      <w:color w:val="2E74B5" w:themeColor="accent1" w:themeShade="BF"/>
      <w:sz w:val="26"/>
      <w:szCs w:val="26"/>
    </w:rPr>
  </w:style>
  <w:style w:type="paragraph" w:styleId="Textonotapie">
    <w:name w:val="footnote text"/>
    <w:basedOn w:val="Normal"/>
    <w:link w:val="TextonotapieCar"/>
    <w:uiPriority w:val="99"/>
    <w:semiHidden/>
    <w:unhideWhenUsed/>
    <w:rsid w:val="003B240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B2400"/>
    <w:rPr>
      <w:sz w:val="20"/>
      <w:szCs w:val="20"/>
    </w:rPr>
  </w:style>
  <w:style w:type="character" w:styleId="Refdenotaalpie">
    <w:name w:val="footnote reference"/>
    <w:basedOn w:val="Fuentedeprrafopredeter"/>
    <w:uiPriority w:val="99"/>
    <w:semiHidden/>
    <w:unhideWhenUsed/>
    <w:rsid w:val="003B2400"/>
    <w:rPr>
      <w:vertAlign w:val="superscript"/>
    </w:rPr>
  </w:style>
  <w:style w:type="paragraph" w:styleId="Textodeglobo">
    <w:name w:val="Balloon Text"/>
    <w:basedOn w:val="Normal"/>
    <w:link w:val="TextodegloboCar"/>
    <w:uiPriority w:val="99"/>
    <w:semiHidden/>
    <w:unhideWhenUsed/>
    <w:rsid w:val="00986D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6D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20095">
      <w:bodyDiv w:val="1"/>
      <w:marLeft w:val="0"/>
      <w:marRight w:val="0"/>
      <w:marTop w:val="0"/>
      <w:marBottom w:val="0"/>
      <w:divBdr>
        <w:top w:val="none" w:sz="0" w:space="0" w:color="auto"/>
        <w:left w:val="none" w:sz="0" w:space="0" w:color="auto"/>
        <w:bottom w:val="none" w:sz="0" w:space="0" w:color="auto"/>
        <w:right w:val="none" w:sz="0" w:space="0" w:color="auto"/>
      </w:divBdr>
    </w:div>
    <w:div w:id="88428318">
      <w:bodyDiv w:val="1"/>
      <w:marLeft w:val="0"/>
      <w:marRight w:val="0"/>
      <w:marTop w:val="0"/>
      <w:marBottom w:val="0"/>
      <w:divBdr>
        <w:top w:val="none" w:sz="0" w:space="0" w:color="auto"/>
        <w:left w:val="none" w:sz="0" w:space="0" w:color="auto"/>
        <w:bottom w:val="none" w:sz="0" w:space="0" w:color="auto"/>
        <w:right w:val="none" w:sz="0" w:space="0" w:color="auto"/>
      </w:divBdr>
    </w:div>
    <w:div w:id="96408839">
      <w:bodyDiv w:val="1"/>
      <w:marLeft w:val="0"/>
      <w:marRight w:val="0"/>
      <w:marTop w:val="0"/>
      <w:marBottom w:val="0"/>
      <w:divBdr>
        <w:top w:val="none" w:sz="0" w:space="0" w:color="auto"/>
        <w:left w:val="none" w:sz="0" w:space="0" w:color="auto"/>
        <w:bottom w:val="none" w:sz="0" w:space="0" w:color="auto"/>
        <w:right w:val="none" w:sz="0" w:space="0" w:color="auto"/>
      </w:divBdr>
    </w:div>
    <w:div w:id="118302494">
      <w:bodyDiv w:val="1"/>
      <w:marLeft w:val="0"/>
      <w:marRight w:val="0"/>
      <w:marTop w:val="0"/>
      <w:marBottom w:val="0"/>
      <w:divBdr>
        <w:top w:val="none" w:sz="0" w:space="0" w:color="auto"/>
        <w:left w:val="none" w:sz="0" w:space="0" w:color="auto"/>
        <w:bottom w:val="none" w:sz="0" w:space="0" w:color="auto"/>
        <w:right w:val="none" w:sz="0" w:space="0" w:color="auto"/>
      </w:divBdr>
    </w:div>
    <w:div w:id="206067627">
      <w:bodyDiv w:val="1"/>
      <w:marLeft w:val="0"/>
      <w:marRight w:val="0"/>
      <w:marTop w:val="0"/>
      <w:marBottom w:val="0"/>
      <w:divBdr>
        <w:top w:val="none" w:sz="0" w:space="0" w:color="auto"/>
        <w:left w:val="none" w:sz="0" w:space="0" w:color="auto"/>
        <w:bottom w:val="none" w:sz="0" w:space="0" w:color="auto"/>
        <w:right w:val="none" w:sz="0" w:space="0" w:color="auto"/>
      </w:divBdr>
    </w:div>
    <w:div w:id="292104234">
      <w:bodyDiv w:val="1"/>
      <w:marLeft w:val="0"/>
      <w:marRight w:val="0"/>
      <w:marTop w:val="0"/>
      <w:marBottom w:val="0"/>
      <w:divBdr>
        <w:top w:val="none" w:sz="0" w:space="0" w:color="auto"/>
        <w:left w:val="none" w:sz="0" w:space="0" w:color="auto"/>
        <w:bottom w:val="none" w:sz="0" w:space="0" w:color="auto"/>
        <w:right w:val="none" w:sz="0" w:space="0" w:color="auto"/>
      </w:divBdr>
    </w:div>
    <w:div w:id="411464333">
      <w:bodyDiv w:val="1"/>
      <w:marLeft w:val="0"/>
      <w:marRight w:val="0"/>
      <w:marTop w:val="0"/>
      <w:marBottom w:val="0"/>
      <w:divBdr>
        <w:top w:val="none" w:sz="0" w:space="0" w:color="auto"/>
        <w:left w:val="none" w:sz="0" w:space="0" w:color="auto"/>
        <w:bottom w:val="none" w:sz="0" w:space="0" w:color="auto"/>
        <w:right w:val="none" w:sz="0" w:space="0" w:color="auto"/>
      </w:divBdr>
    </w:div>
    <w:div w:id="466171723">
      <w:bodyDiv w:val="1"/>
      <w:marLeft w:val="0"/>
      <w:marRight w:val="0"/>
      <w:marTop w:val="0"/>
      <w:marBottom w:val="0"/>
      <w:divBdr>
        <w:top w:val="none" w:sz="0" w:space="0" w:color="auto"/>
        <w:left w:val="none" w:sz="0" w:space="0" w:color="auto"/>
        <w:bottom w:val="none" w:sz="0" w:space="0" w:color="auto"/>
        <w:right w:val="none" w:sz="0" w:space="0" w:color="auto"/>
      </w:divBdr>
    </w:div>
    <w:div w:id="505486284">
      <w:bodyDiv w:val="1"/>
      <w:marLeft w:val="0"/>
      <w:marRight w:val="0"/>
      <w:marTop w:val="0"/>
      <w:marBottom w:val="0"/>
      <w:divBdr>
        <w:top w:val="none" w:sz="0" w:space="0" w:color="auto"/>
        <w:left w:val="none" w:sz="0" w:space="0" w:color="auto"/>
        <w:bottom w:val="none" w:sz="0" w:space="0" w:color="auto"/>
        <w:right w:val="none" w:sz="0" w:space="0" w:color="auto"/>
      </w:divBdr>
    </w:div>
    <w:div w:id="527376699">
      <w:bodyDiv w:val="1"/>
      <w:marLeft w:val="0"/>
      <w:marRight w:val="0"/>
      <w:marTop w:val="0"/>
      <w:marBottom w:val="0"/>
      <w:divBdr>
        <w:top w:val="none" w:sz="0" w:space="0" w:color="auto"/>
        <w:left w:val="none" w:sz="0" w:space="0" w:color="auto"/>
        <w:bottom w:val="none" w:sz="0" w:space="0" w:color="auto"/>
        <w:right w:val="none" w:sz="0" w:space="0" w:color="auto"/>
      </w:divBdr>
    </w:div>
    <w:div w:id="549465480">
      <w:bodyDiv w:val="1"/>
      <w:marLeft w:val="0"/>
      <w:marRight w:val="0"/>
      <w:marTop w:val="0"/>
      <w:marBottom w:val="0"/>
      <w:divBdr>
        <w:top w:val="none" w:sz="0" w:space="0" w:color="auto"/>
        <w:left w:val="none" w:sz="0" w:space="0" w:color="auto"/>
        <w:bottom w:val="none" w:sz="0" w:space="0" w:color="auto"/>
        <w:right w:val="none" w:sz="0" w:space="0" w:color="auto"/>
      </w:divBdr>
    </w:div>
    <w:div w:id="566113338">
      <w:bodyDiv w:val="1"/>
      <w:marLeft w:val="0"/>
      <w:marRight w:val="0"/>
      <w:marTop w:val="0"/>
      <w:marBottom w:val="0"/>
      <w:divBdr>
        <w:top w:val="none" w:sz="0" w:space="0" w:color="auto"/>
        <w:left w:val="none" w:sz="0" w:space="0" w:color="auto"/>
        <w:bottom w:val="none" w:sz="0" w:space="0" w:color="auto"/>
        <w:right w:val="none" w:sz="0" w:space="0" w:color="auto"/>
      </w:divBdr>
    </w:div>
    <w:div w:id="575018330">
      <w:bodyDiv w:val="1"/>
      <w:marLeft w:val="0"/>
      <w:marRight w:val="0"/>
      <w:marTop w:val="0"/>
      <w:marBottom w:val="0"/>
      <w:divBdr>
        <w:top w:val="none" w:sz="0" w:space="0" w:color="auto"/>
        <w:left w:val="none" w:sz="0" w:space="0" w:color="auto"/>
        <w:bottom w:val="none" w:sz="0" w:space="0" w:color="auto"/>
        <w:right w:val="none" w:sz="0" w:space="0" w:color="auto"/>
      </w:divBdr>
    </w:div>
    <w:div w:id="749891780">
      <w:bodyDiv w:val="1"/>
      <w:marLeft w:val="0"/>
      <w:marRight w:val="0"/>
      <w:marTop w:val="0"/>
      <w:marBottom w:val="0"/>
      <w:divBdr>
        <w:top w:val="none" w:sz="0" w:space="0" w:color="auto"/>
        <w:left w:val="none" w:sz="0" w:space="0" w:color="auto"/>
        <w:bottom w:val="none" w:sz="0" w:space="0" w:color="auto"/>
        <w:right w:val="none" w:sz="0" w:space="0" w:color="auto"/>
      </w:divBdr>
    </w:div>
    <w:div w:id="838665390">
      <w:bodyDiv w:val="1"/>
      <w:marLeft w:val="0"/>
      <w:marRight w:val="0"/>
      <w:marTop w:val="0"/>
      <w:marBottom w:val="0"/>
      <w:divBdr>
        <w:top w:val="none" w:sz="0" w:space="0" w:color="auto"/>
        <w:left w:val="none" w:sz="0" w:space="0" w:color="auto"/>
        <w:bottom w:val="none" w:sz="0" w:space="0" w:color="auto"/>
        <w:right w:val="none" w:sz="0" w:space="0" w:color="auto"/>
      </w:divBdr>
    </w:div>
    <w:div w:id="840775774">
      <w:bodyDiv w:val="1"/>
      <w:marLeft w:val="0"/>
      <w:marRight w:val="0"/>
      <w:marTop w:val="0"/>
      <w:marBottom w:val="0"/>
      <w:divBdr>
        <w:top w:val="none" w:sz="0" w:space="0" w:color="auto"/>
        <w:left w:val="none" w:sz="0" w:space="0" w:color="auto"/>
        <w:bottom w:val="none" w:sz="0" w:space="0" w:color="auto"/>
        <w:right w:val="none" w:sz="0" w:space="0" w:color="auto"/>
      </w:divBdr>
    </w:div>
    <w:div w:id="855196665">
      <w:bodyDiv w:val="1"/>
      <w:marLeft w:val="0"/>
      <w:marRight w:val="0"/>
      <w:marTop w:val="0"/>
      <w:marBottom w:val="0"/>
      <w:divBdr>
        <w:top w:val="none" w:sz="0" w:space="0" w:color="auto"/>
        <w:left w:val="none" w:sz="0" w:space="0" w:color="auto"/>
        <w:bottom w:val="none" w:sz="0" w:space="0" w:color="auto"/>
        <w:right w:val="none" w:sz="0" w:space="0" w:color="auto"/>
      </w:divBdr>
    </w:div>
    <w:div w:id="929041898">
      <w:bodyDiv w:val="1"/>
      <w:marLeft w:val="0"/>
      <w:marRight w:val="0"/>
      <w:marTop w:val="0"/>
      <w:marBottom w:val="0"/>
      <w:divBdr>
        <w:top w:val="none" w:sz="0" w:space="0" w:color="auto"/>
        <w:left w:val="none" w:sz="0" w:space="0" w:color="auto"/>
        <w:bottom w:val="none" w:sz="0" w:space="0" w:color="auto"/>
        <w:right w:val="none" w:sz="0" w:space="0" w:color="auto"/>
      </w:divBdr>
    </w:div>
    <w:div w:id="949816975">
      <w:bodyDiv w:val="1"/>
      <w:marLeft w:val="0"/>
      <w:marRight w:val="0"/>
      <w:marTop w:val="0"/>
      <w:marBottom w:val="0"/>
      <w:divBdr>
        <w:top w:val="none" w:sz="0" w:space="0" w:color="auto"/>
        <w:left w:val="none" w:sz="0" w:space="0" w:color="auto"/>
        <w:bottom w:val="none" w:sz="0" w:space="0" w:color="auto"/>
        <w:right w:val="none" w:sz="0" w:space="0" w:color="auto"/>
      </w:divBdr>
    </w:div>
    <w:div w:id="950941454">
      <w:bodyDiv w:val="1"/>
      <w:marLeft w:val="0"/>
      <w:marRight w:val="0"/>
      <w:marTop w:val="0"/>
      <w:marBottom w:val="0"/>
      <w:divBdr>
        <w:top w:val="none" w:sz="0" w:space="0" w:color="auto"/>
        <w:left w:val="none" w:sz="0" w:space="0" w:color="auto"/>
        <w:bottom w:val="none" w:sz="0" w:space="0" w:color="auto"/>
        <w:right w:val="none" w:sz="0" w:space="0" w:color="auto"/>
      </w:divBdr>
    </w:div>
    <w:div w:id="962737530">
      <w:bodyDiv w:val="1"/>
      <w:marLeft w:val="0"/>
      <w:marRight w:val="0"/>
      <w:marTop w:val="0"/>
      <w:marBottom w:val="0"/>
      <w:divBdr>
        <w:top w:val="none" w:sz="0" w:space="0" w:color="auto"/>
        <w:left w:val="none" w:sz="0" w:space="0" w:color="auto"/>
        <w:bottom w:val="none" w:sz="0" w:space="0" w:color="auto"/>
        <w:right w:val="none" w:sz="0" w:space="0" w:color="auto"/>
      </w:divBdr>
    </w:div>
    <w:div w:id="996421718">
      <w:bodyDiv w:val="1"/>
      <w:marLeft w:val="0"/>
      <w:marRight w:val="0"/>
      <w:marTop w:val="0"/>
      <w:marBottom w:val="0"/>
      <w:divBdr>
        <w:top w:val="none" w:sz="0" w:space="0" w:color="auto"/>
        <w:left w:val="none" w:sz="0" w:space="0" w:color="auto"/>
        <w:bottom w:val="none" w:sz="0" w:space="0" w:color="auto"/>
        <w:right w:val="none" w:sz="0" w:space="0" w:color="auto"/>
      </w:divBdr>
    </w:div>
    <w:div w:id="1015423451">
      <w:bodyDiv w:val="1"/>
      <w:marLeft w:val="0"/>
      <w:marRight w:val="0"/>
      <w:marTop w:val="0"/>
      <w:marBottom w:val="0"/>
      <w:divBdr>
        <w:top w:val="none" w:sz="0" w:space="0" w:color="auto"/>
        <w:left w:val="none" w:sz="0" w:space="0" w:color="auto"/>
        <w:bottom w:val="none" w:sz="0" w:space="0" w:color="auto"/>
        <w:right w:val="none" w:sz="0" w:space="0" w:color="auto"/>
      </w:divBdr>
    </w:div>
    <w:div w:id="1024742913">
      <w:bodyDiv w:val="1"/>
      <w:marLeft w:val="0"/>
      <w:marRight w:val="0"/>
      <w:marTop w:val="0"/>
      <w:marBottom w:val="0"/>
      <w:divBdr>
        <w:top w:val="none" w:sz="0" w:space="0" w:color="auto"/>
        <w:left w:val="none" w:sz="0" w:space="0" w:color="auto"/>
        <w:bottom w:val="none" w:sz="0" w:space="0" w:color="auto"/>
        <w:right w:val="none" w:sz="0" w:space="0" w:color="auto"/>
      </w:divBdr>
    </w:div>
    <w:div w:id="1142455719">
      <w:bodyDiv w:val="1"/>
      <w:marLeft w:val="0"/>
      <w:marRight w:val="0"/>
      <w:marTop w:val="0"/>
      <w:marBottom w:val="0"/>
      <w:divBdr>
        <w:top w:val="none" w:sz="0" w:space="0" w:color="auto"/>
        <w:left w:val="none" w:sz="0" w:space="0" w:color="auto"/>
        <w:bottom w:val="none" w:sz="0" w:space="0" w:color="auto"/>
        <w:right w:val="none" w:sz="0" w:space="0" w:color="auto"/>
      </w:divBdr>
    </w:div>
    <w:div w:id="1142767531">
      <w:bodyDiv w:val="1"/>
      <w:marLeft w:val="0"/>
      <w:marRight w:val="0"/>
      <w:marTop w:val="0"/>
      <w:marBottom w:val="0"/>
      <w:divBdr>
        <w:top w:val="none" w:sz="0" w:space="0" w:color="auto"/>
        <w:left w:val="none" w:sz="0" w:space="0" w:color="auto"/>
        <w:bottom w:val="none" w:sz="0" w:space="0" w:color="auto"/>
        <w:right w:val="none" w:sz="0" w:space="0" w:color="auto"/>
      </w:divBdr>
    </w:div>
    <w:div w:id="1214273253">
      <w:bodyDiv w:val="1"/>
      <w:marLeft w:val="0"/>
      <w:marRight w:val="0"/>
      <w:marTop w:val="0"/>
      <w:marBottom w:val="0"/>
      <w:divBdr>
        <w:top w:val="none" w:sz="0" w:space="0" w:color="auto"/>
        <w:left w:val="none" w:sz="0" w:space="0" w:color="auto"/>
        <w:bottom w:val="none" w:sz="0" w:space="0" w:color="auto"/>
        <w:right w:val="none" w:sz="0" w:space="0" w:color="auto"/>
      </w:divBdr>
    </w:div>
    <w:div w:id="1271665695">
      <w:bodyDiv w:val="1"/>
      <w:marLeft w:val="0"/>
      <w:marRight w:val="0"/>
      <w:marTop w:val="0"/>
      <w:marBottom w:val="0"/>
      <w:divBdr>
        <w:top w:val="none" w:sz="0" w:space="0" w:color="auto"/>
        <w:left w:val="none" w:sz="0" w:space="0" w:color="auto"/>
        <w:bottom w:val="none" w:sz="0" w:space="0" w:color="auto"/>
        <w:right w:val="none" w:sz="0" w:space="0" w:color="auto"/>
      </w:divBdr>
    </w:div>
    <w:div w:id="1326977602">
      <w:bodyDiv w:val="1"/>
      <w:marLeft w:val="0"/>
      <w:marRight w:val="0"/>
      <w:marTop w:val="0"/>
      <w:marBottom w:val="0"/>
      <w:divBdr>
        <w:top w:val="none" w:sz="0" w:space="0" w:color="auto"/>
        <w:left w:val="none" w:sz="0" w:space="0" w:color="auto"/>
        <w:bottom w:val="none" w:sz="0" w:space="0" w:color="auto"/>
        <w:right w:val="none" w:sz="0" w:space="0" w:color="auto"/>
      </w:divBdr>
    </w:div>
    <w:div w:id="1328174016">
      <w:bodyDiv w:val="1"/>
      <w:marLeft w:val="0"/>
      <w:marRight w:val="0"/>
      <w:marTop w:val="0"/>
      <w:marBottom w:val="0"/>
      <w:divBdr>
        <w:top w:val="none" w:sz="0" w:space="0" w:color="auto"/>
        <w:left w:val="none" w:sz="0" w:space="0" w:color="auto"/>
        <w:bottom w:val="none" w:sz="0" w:space="0" w:color="auto"/>
        <w:right w:val="none" w:sz="0" w:space="0" w:color="auto"/>
      </w:divBdr>
    </w:div>
    <w:div w:id="1329478128">
      <w:bodyDiv w:val="1"/>
      <w:marLeft w:val="0"/>
      <w:marRight w:val="0"/>
      <w:marTop w:val="0"/>
      <w:marBottom w:val="0"/>
      <w:divBdr>
        <w:top w:val="none" w:sz="0" w:space="0" w:color="auto"/>
        <w:left w:val="none" w:sz="0" w:space="0" w:color="auto"/>
        <w:bottom w:val="none" w:sz="0" w:space="0" w:color="auto"/>
        <w:right w:val="none" w:sz="0" w:space="0" w:color="auto"/>
      </w:divBdr>
    </w:div>
    <w:div w:id="1415783527">
      <w:bodyDiv w:val="1"/>
      <w:marLeft w:val="0"/>
      <w:marRight w:val="0"/>
      <w:marTop w:val="0"/>
      <w:marBottom w:val="0"/>
      <w:divBdr>
        <w:top w:val="none" w:sz="0" w:space="0" w:color="auto"/>
        <w:left w:val="none" w:sz="0" w:space="0" w:color="auto"/>
        <w:bottom w:val="none" w:sz="0" w:space="0" w:color="auto"/>
        <w:right w:val="none" w:sz="0" w:space="0" w:color="auto"/>
      </w:divBdr>
    </w:div>
    <w:div w:id="1455296969">
      <w:bodyDiv w:val="1"/>
      <w:marLeft w:val="0"/>
      <w:marRight w:val="0"/>
      <w:marTop w:val="0"/>
      <w:marBottom w:val="0"/>
      <w:divBdr>
        <w:top w:val="none" w:sz="0" w:space="0" w:color="auto"/>
        <w:left w:val="none" w:sz="0" w:space="0" w:color="auto"/>
        <w:bottom w:val="none" w:sz="0" w:space="0" w:color="auto"/>
        <w:right w:val="none" w:sz="0" w:space="0" w:color="auto"/>
      </w:divBdr>
    </w:div>
    <w:div w:id="1521313820">
      <w:bodyDiv w:val="1"/>
      <w:marLeft w:val="0"/>
      <w:marRight w:val="0"/>
      <w:marTop w:val="0"/>
      <w:marBottom w:val="0"/>
      <w:divBdr>
        <w:top w:val="none" w:sz="0" w:space="0" w:color="auto"/>
        <w:left w:val="none" w:sz="0" w:space="0" w:color="auto"/>
        <w:bottom w:val="none" w:sz="0" w:space="0" w:color="auto"/>
        <w:right w:val="none" w:sz="0" w:space="0" w:color="auto"/>
      </w:divBdr>
    </w:div>
    <w:div w:id="1589923151">
      <w:bodyDiv w:val="1"/>
      <w:marLeft w:val="0"/>
      <w:marRight w:val="0"/>
      <w:marTop w:val="0"/>
      <w:marBottom w:val="0"/>
      <w:divBdr>
        <w:top w:val="none" w:sz="0" w:space="0" w:color="auto"/>
        <w:left w:val="none" w:sz="0" w:space="0" w:color="auto"/>
        <w:bottom w:val="none" w:sz="0" w:space="0" w:color="auto"/>
        <w:right w:val="none" w:sz="0" w:space="0" w:color="auto"/>
      </w:divBdr>
    </w:div>
    <w:div w:id="1830634869">
      <w:bodyDiv w:val="1"/>
      <w:marLeft w:val="0"/>
      <w:marRight w:val="0"/>
      <w:marTop w:val="0"/>
      <w:marBottom w:val="0"/>
      <w:divBdr>
        <w:top w:val="none" w:sz="0" w:space="0" w:color="auto"/>
        <w:left w:val="none" w:sz="0" w:space="0" w:color="auto"/>
        <w:bottom w:val="none" w:sz="0" w:space="0" w:color="auto"/>
        <w:right w:val="none" w:sz="0" w:space="0" w:color="auto"/>
      </w:divBdr>
    </w:div>
    <w:div w:id="1991671272">
      <w:bodyDiv w:val="1"/>
      <w:marLeft w:val="0"/>
      <w:marRight w:val="0"/>
      <w:marTop w:val="0"/>
      <w:marBottom w:val="0"/>
      <w:divBdr>
        <w:top w:val="none" w:sz="0" w:space="0" w:color="auto"/>
        <w:left w:val="none" w:sz="0" w:space="0" w:color="auto"/>
        <w:bottom w:val="none" w:sz="0" w:space="0" w:color="auto"/>
        <w:right w:val="none" w:sz="0" w:space="0" w:color="auto"/>
      </w:divBdr>
    </w:div>
    <w:div w:id="2081438476">
      <w:bodyDiv w:val="1"/>
      <w:marLeft w:val="0"/>
      <w:marRight w:val="0"/>
      <w:marTop w:val="0"/>
      <w:marBottom w:val="0"/>
      <w:divBdr>
        <w:top w:val="none" w:sz="0" w:space="0" w:color="auto"/>
        <w:left w:val="none" w:sz="0" w:space="0" w:color="auto"/>
        <w:bottom w:val="none" w:sz="0" w:space="0" w:color="auto"/>
        <w:right w:val="none" w:sz="0" w:space="0" w:color="auto"/>
      </w:divBdr>
    </w:div>
    <w:div w:id="2089306401">
      <w:bodyDiv w:val="1"/>
      <w:marLeft w:val="0"/>
      <w:marRight w:val="0"/>
      <w:marTop w:val="0"/>
      <w:marBottom w:val="0"/>
      <w:divBdr>
        <w:top w:val="none" w:sz="0" w:space="0" w:color="auto"/>
        <w:left w:val="none" w:sz="0" w:space="0" w:color="auto"/>
        <w:bottom w:val="none" w:sz="0" w:space="0" w:color="auto"/>
        <w:right w:val="none" w:sz="0" w:space="0" w:color="auto"/>
      </w:divBdr>
    </w:div>
    <w:div w:id="212391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Pia01</b:Tag>
    <b:SourceType>Book</b:SourceType>
    <b:Guid>{51175785-260E-4720-B6D1-4E651A064218}</b:Guid>
    <b:Author>
      <b:Author>
        <b:NameList>
          <b:Person>
            <b:Last>Piattini</b:Last>
            <b:First>Mario</b:First>
          </b:Person>
          <b:Person>
            <b:Last>Del Peso</b:Last>
            <b:First>Emilio</b:First>
          </b:Person>
        </b:NameList>
      </b:Author>
    </b:Author>
    <b:Title>Auditoría Informática: Un enfoque práctico</b:Title>
    <b:Year>2001</b:Year>
    <b:City>México D.F.</b:City>
    <b:Publisher>Alfaomega</b:Publisher>
    <b:CountryRegion>México</b:CountryRegion>
    <b:Pages>XXXIX</b:Pages>
    <b:Edition>Segunda</b:Edition>
    <b:RefOrder>8</b:RefOrder>
  </b:Source>
  <b:Source>
    <b:Tag>Mat04</b:Tag>
    <b:SourceType>Book</b:SourceType>
    <b:Guid>{B1996261-8510-4983-9873-CEEDD8D9F9F5}</b:Guid>
    <b:Author>
      <b:Author>
        <b:NameList>
          <b:Person>
            <b:Last>Mateu</b:Last>
            <b:First>Carles</b:First>
          </b:Person>
        </b:NameList>
      </b:Author>
    </b:Author>
    <b:Title>Desarrollo de Aplicaciones WEB</b:Title>
    <b:Year>2004</b:Year>
    <b:RefOrder>1</b:RefOrder>
  </b:Source>
  <b:Source>
    <b:Tag>Gra04</b:Tag>
    <b:SourceType>Book</b:SourceType>
    <b:Guid>{256FB996-D169-4100-AD70-06F2412386DE}</b:Guid>
    <b:Author>
      <b:Author>
        <b:Corporate>Gradin, Carlos </b:Corporate>
      </b:Author>
    </b:Author>
    <b:Title>Internet, hackers y software libre</b:Title>
    <b:Year>2004</b:Year>
    <b:City>Buenos Aires</b:City>
    <b:RefOrder>9</b:RefOrder>
  </b:Source>
  <b:Source>
    <b:Tag>And12</b:Tag>
    <b:SourceType>Book</b:SourceType>
    <b:Guid>{3FA42D24-A0B5-454B-B175-EFF8E2806671}</b:Guid>
    <b:Author>
      <b:Author>
        <b:NameList>
          <b:Person>
            <b:Last>Andrew S. Tanenbaum</b:Last>
            <b:First>David</b:First>
            <b:Middle>J. Wetherall</b:Middle>
          </b:Person>
        </b:NameList>
      </b:Author>
    </b:Author>
    <b:Title>Redes de Computadoras</b:Title>
    <b:Year>2012</b:Year>
    <b:RefOrder>10</b:RefOrder>
  </b:Source>
  <b:Source>
    <b:Tag>Mic</b:Tag>
    <b:SourceType>InternetSite</b:SourceType>
    <b:Guid>{3DC2AF38-E1E5-4118-A6AE-E211F2379829}</b:Guid>
    <b:Title>Microsoft</b:Title>
    <b:Author>
      <b:Author>
        <b:Corporate>Microsoft Developer Network</b:Corporate>
      </b:Author>
    </b:Author>
    <b:URL>https://msdn.microsoft.com/es-es/library/dd381412(v=vs.100).aspx</b:URL>
    <b:Year>2007</b:Year>
    <b:RefOrder>2</b:RefOrder>
  </b:Source>
  <b:Source>
    <b:Tag>Mic1</b:Tag>
    <b:SourceType>InternetSite</b:SourceType>
    <b:Guid>{2ED8276B-72AA-48A6-ADBD-84F1490105B7}</b:Guid>
    <b:Author>
      <b:Author>
        <b:Corporate>Microsoft Developers Networks</b:Corporate>
      </b:Author>
    </b:Author>
    <b:Title>Microsoft </b:Title>
    <b:URL>https://msdn.microsoft.com/es-es/library/dd381412(v=vs.108).aspx</b:URL>
    <b:RefOrder>3</b:RefOrder>
  </b:Source>
  <b:Source>
    <b:Tag>Sco14</b:Tag>
    <b:SourceType>BookSection</b:SourceType>
    <b:Guid>{74C2AC2E-4053-4DBF-B4CA-073EC0472893}</b:Guid>
    <b:Title> Pro Git</b:Title>
    <b:Year>2014</b:Year>
    <b:Author>
      <b:Author>
        <b:NameList>
          <b:Person>
            <b:Last>Straub</b:Last>
            <b:First>Scott</b:First>
            <b:Middle>Chacon y Ben</b:Middle>
          </b:Person>
        </b:NameList>
      </b:Author>
    </b:Author>
    <b:RefOrder>4</b:RefOrder>
  </b:Source>
  <b:Source>
    <b:Tag>gab</b:Tag>
    <b:SourceType>BookSection</b:SourceType>
    <b:Guid>{3DB0FDCF-A2D5-47B2-AE84-B3EBECEDF9FB}</b:Guid>
    <b:Author>
      <b:Author>
        <b:NameList>
          <b:Person>
            <b:Last>saldaña</b:Last>
            <b:First>gabriel</b:First>
          </b:Person>
        </b:NameList>
      </b:Author>
    </b:Author>
    <b:Title>introduccion a GIT</b:Title>
    <b:RefOrder>5</b:RefOrder>
  </b:Source>
  <b:Source>
    <b:Tag>Mic2</b:Tag>
    <b:SourceType>InternetSite</b:SourceType>
    <b:Guid>{CC71DF2B-31F1-4729-80BE-021432C1D3D6}</b:Guid>
    <b:Author>
      <b:Author>
        <b:Corporate>Microsoft Developers</b:Corporate>
      </b:Author>
    </b:Author>
    <b:URL>https://msdn.microsoft.com/es-es/vstudio/cc136611.aspx</b:URL>
    <b:RefOrder>6</b:RefOrder>
  </b:Source>
  <b:Source>
    <b:Tag>Jav</b:Tag>
    <b:SourceType>Book</b:SourceType>
    <b:Guid>{D0CD9406-E3B3-4595-8942-50E647EEDE4A}</b:Guid>
    <b:Author>
      <b:Author>
        <b:NameList>
          <b:Person>
            <b:Last>Gutierrez</b:Last>
            <b:First>Javier</b:First>
            <b:Middle>J.</b:Middle>
          </b:Person>
        </b:NameList>
      </b:Author>
    </b:Author>
    <b:RefOrder>7</b:RefOrder>
  </b:Source>
</b:Sources>
</file>

<file path=customXml/itemProps1.xml><?xml version="1.0" encoding="utf-8"?>
<ds:datastoreItem xmlns:ds="http://schemas.openxmlformats.org/officeDocument/2006/customXml" ds:itemID="{FA60432F-AB82-4BB1-ABE4-FCC54D1AF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26121</TotalTime>
  <Pages>11</Pages>
  <Words>2141</Words>
  <Characters>11777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Doc_Chavez</cp:lastModifiedBy>
  <cp:revision>27</cp:revision>
  <dcterms:created xsi:type="dcterms:W3CDTF">2016-02-26T18:37:00Z</dcterms:created>
  <dcterms:modified xsi:type="dcterms:W3CDTF">2017-03-01T02:24:00Z</dcterms:modified>
</cp:coreProperties>
</file>